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6493" w:rsidRDefault="00EA6FA6" w:rsidP="001F6493">
      <w:pPr>
        <w:jc w:val="center"/>
        <w:rPr>
          <w:sz w:val="36"/>
          <w:szCs w:val="36"/>
          <w:lang w:val="en-GB"/>
        </w:rPr>
      </w:pPr>
      <w:r>
        <w:rPr>
          <w:b/>
          <w:bCs/>
          <w:sz w:val="36"/>
          <w:szCs w:val="36"/>
          <w:lang w:val="en-GB"/>
        </w:rPr>
        <w:t>Design of a virtual sensor using machine learning imputation techniques in a wireless sensor network.</w:t>
      </w:r>
    </w:p>
    <w:p w:rsidR="001F6493" w:rsidRDefault="001F6493" w:rsidP="001F6493">
      <w:pPr>
        <w:jc w:val="center"/>
        <w:rPr>
          <w:sz w:val="36"/>
          <w:szCs w:val="36"/>
          <w:lang w:val="en-GB"/>
        </w:rPr>
      </w:pPr>
      <w:r>
        <w:rPr>
          <w:sz w:val="36"/>
          <w:szCs w:val="36"/>
          <w:lang w:val="en-GB"/>
        </w:rPr>
        <w:t>Final Report</w:t>
      </w:r>
    </w:p>
    <w:p w:rsidR="001F6493" w:rsidRDefault="001F6493" w:rsidP="001F6493">
      <w:pPr>
        <w:jc w:val="center"/>
        <w:rPr>
          <w:sz w:val="36"/>
          <w:szCs w:val="36"/>
          <w:lang w:val="en-GB"/>
        </w:rPr>
      </w:pPr>
    </w:p>
    <w:p w:rsidR="001F6493" w:rsidRDefault="00EA6FA6" w:rsidP="001F6493">
      <w:pPr>
        <w:jc w:val="center"/>
        <w:rPr>
          <w:sz w:val="36"/>
          <w:szCs w:val="36"/>
          <w:lang w:val="en-GB"/>
        </w:rPr>
      </w:pPr>
      <w:r>
        <w:rPr>
          <w:b/>
          <w:bCs/>
          <w:sz w:val="36"/>
          <w:szCs w:val="36"/>
          <w:lang w:val="en-GB"/>
        </w:rPr>
        <w:t>M. Matusowsky</w:t>
      </w:r>
    </w:p>
    <w:p w:rsidR="001F6493" w:rsidRDefault="00EA6FA6" w:rsidP="001F6493">
      <w:pPr>
        <w:jc w:val="center"/>
        <w:rPr>
          <w:sz w:val="36"/>
          <w:szCs w:val="36"/>
          <w:lang w:val="en-GB"/>
        </w:rPr>
      </w:pPr>
      <w:r>
        <w:rPr>
          <w:sz w:val="36"/>
          <w:szCs w:val="36"/>
          <w:lang w:val="en-GB"/>
        </w:rPr>
        <w:t>11093804</w:t>
      </w:r>
    </w:p>
    <w:p w:rsidR="001F6493" w:rsidRDefault="001F6493" w:rsidP="001F6493">
      <w:pPr>
        <w:jc w:val="center"/>
        <w:rPr>
          <w:sz w:val="36"/>
          <w:szCs w:val="36"/>
          <w:lang w:val="en-GB"/>
        </w:rPr>
      </w:pPr>
    </w:p>
    <w:p w:rsidR="001F6493" w:rsidRDefault="001F6493" w:rsidP="001F6493">
      <w:pPr>
        <w:jc w:val="center"/>
        <w:rPr>
          <w:sz w:val="28"/>
          <w:szCs w:val="28"/>
          <w:lang w:val="en-GB"/>
        </w:rPr>
      </w:pPr>
      <w:r>
        <w:rPr>
          <w:sz w:val="28"/>
          <w:szCs w:val="28"/>
          <w:lang w:val="en-GB"/>
        </w:rPr>
        <w:t>Submitted as partial fulfilment of the requirements of Project EPR40</w:t>
      </w:r>
      <w:r w:rsidR="00EA6FA6">
        <w:rPr>
          <w:sz w:val="28"/>
          <w:szCs w:val="28"/>
          <w:lang w:val="en-GB"/>
        </w:rPr>
        <w:t>2</w:t>
      </w:r>
    </w:p>
    <w:p w:rsidR="001F6493" w:rsidRDefault="001F6493" w:rsidP="001F6493">
      <w:pPr>
        <w:jc w:val="center"/>
        <w:rPr>
          <w:sz w:val="28"/>
          <w:szCs w:val="28"/>
          <w:lang w:val="en-GB"/>
        </w:rPr>
      </w:pPr>
      <w:r>
        <w:rPr>
          <w:sz w:val="28"/>
          <w:szCs w:val="28"/>
          <w:lang w:val="en-GB"/>
        </w:rPr>
        <w:t>in the Department of Electrical, Electronic and Computer Engineering</w:t>
      </w:r>
    </w:p>
    <w:p w:rsidR="001F6493" w:rsidRDefault="001F6493" w:rsidP="001F6493">
      <w:pPr>
        <w:jc w:val="center"/>
        <w:rPr>
          <w:sz w:val="28"/>
          <w:szCs w:val="28"/>
          <w:lang w:val="en-GB"/>
        </w:rPr>
      </w:pPr>
      <w:smartTag w:uri="urn:schemas-microsoft-com:office:smarttags" w:element="place">
        <w:smartTag w:uri="urn:schemas-microsoft-com:office:smarttags" w:element="PlaceType">
          <w:r>
            <w:rPr>
              <w:sz w:val="28"/>
              <w:szCs w:val="28"/>
              <w:lang w:val="en-GB"/>
            </w:rPr>
            <w:t>University</w:t>
          </w:r>
        </w:smartTag>
        <w:r>
          <w:rPr>
            <w:sz w:val="28"/>
            <w:szCs w:val="28"/>
            <w:lang w:val="en-GB"/>
          </w:rPr>
          <w:t xml:space="preserve"> of </w:t>
        </w:r>
        <w:smartTag w:uri="urn:schemas-microsoft-com:office:smarttags" w:element="State">
          <w:r>
            <w:rPr>
              <w:sz w:val="28"/>
              <w:szCs w:val="28"/>
              <w:lang w:val="en-GB"/>
            </w:rPr>
            <w:t>Pretoria</w:t>
          </w:r>
        </w:smartTag>
      </w:smartTag>
    </w:p>
    <w:p w:rsidR="001F6493" w:rsidRDefault="001F6493" w:rsidP="001F6493">
      <w:pPr>
        <w:jc w:val="center"/>
        <w:rPr>
          <w:sz w:val="28"/>
          <w:szCs w:val="28"/>
          <w:lang w:val="en-GB"/>
        </w:rPr>
      </w:pPr>
    </w:p>
    <w:p w:rsidR="001F6493" w:rsidRDefault="001F6493" w:rsidP="001F6493">
      <w:pPr>
        <w:jc w:val="center"/>
        <w:rPr>
          <w:sz w:val="24"/>
          <w:szCs w:val="24"/>
          <w:lang w:val="en-GB"/>
        </w:rPr>
      </w:pPr>
      <w:r>
        <w:rPr>
          <w:sz w:val="28"/>
          <w:szCs w:val="28"/>
          <w:lang w:val="en-GB"/>
        </w:rPr>
        <w:t xml:space="preserve">November </w:t>
      </w:r>
      <w:r w:rsidR="006F041D">
        <w:rPr>
          <w:sz w:val="28"/>
          <w:szCs w:val="28"/>
          <w:lang w:val="en-GB"/>
        </w:rPr>
        <w:t>201</w:t>
      </w:r>
      <w:r w:rsidR="00235A0B">
        <w:rPr>
          <w:sz w:val="28"/>
          <w:szCs w:val="28"/>
          <w:lang w:val="en-GB"/>
        </w:rPr>
        <w:t>8</w:t>
      </w:r>
    </w:p>
    <w:p w:rsidR="001F6493" w:rsidRDefault="001F6493" w:rsidP="001F6493">
      <w:pPr>
        <w:jc w:val="center"/>
        <w:rPr>
          <w:sz w:val="24"/>
          <w:szCs w:val="24"/>
          <w:lang w:val="en-GB"/>
        </w:rPr>
      </w:pPr>
    </w:p>
    <w:p w:rsidR="001F6493" w:rsidRDefault="001F6493" w:rsidP="001F6493">
      <w:pPr>
        <w:jc w:val="center"/>
        <w:rPr>
          <w:sz w:val="24"/>
          <w:szCs w:val="24"/>
          <w:lang w:val="en-GB"/>
        </w:rPr>
      </w:pPr>
      <w:r>
        <w:rPr>
          <w:sz w:val="36"/>
          <w:szCs w:val="36"/>
          <w:lang w:val="en-GB"/>
        </w:rPr>
        <w:t xml:space="preserve">Study leader: </w:t>
      </w:r>
      <w:r w:rsidR="00EA6FA6">
        <w:rPr>
          <w:sz w:val="36"/>
          <w:szCs w:val="36"/>
          <w:lang w:val="en-GB"/>
        </w:rPr>
        <w:t xml:space="preserve">Mr D. </w:t>
      </w:r>
      <w:proofErr w:type="spellStart"/>
      <w:r w:rsidR="00EA6FA6">
        <w:rPr>
          <w:sz w:val="36"/>
          <w:szCs w:val="36"/>
          <w:lang w:val="en-GB"/>
        </w:rPr>
        <w:t>Ramotsoela</w:t>
      </w:r>
      <w:proofErr w:type="spellEnd"/>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center"/>
        <w:rPr>
          <w:sz w:val="24"/>
          <w:szCs w:val="24"/>
          <w:lang w:val="en-GB"/>
        </w:rPr>
      </w:pPr>
    </w:p>
    <w:p w:rsidR="001F6493" w:rsidRDefault="001F6493" w:rsidP="001F6493">
      <w:pPr>
        <w:jc w:val="right"/>
        <w:rPr>
          <w:sz w:val="24"/>
          <w:szCs w:val="24"/>
          <w:lang w:val="en-GB"/>
        </w:rPr>
      </w:pPr>
      <w:r>
        <w:rPr>
          <w:sz w:val="24"/>
          <w:szCs w:val="24"/>
          <w:lang w:val="en-GB"/>
        </w:rPr>
        <w:t>Copy 1 of 4</w:t>
      </w:r>
    </w:p>
    <w:p w:rsidR="001F6493" w:rsidRDefault="001F6493" w:rsidP="00E26A12">
      <w:pPr>
        <w:rPr>
          <w:sz w:val="24"/>
          <w:szCs w:val="24"/>
        </w:rPr>
        <w:sectPr w:rsidR="001F6493" w:rsidSect="004C067E">
          <w:headerReference w:type="default" r:id="rId8"/>
          <w:footerReference w:type="even" r:id="rId9"/>
          <w:footerReference w:type="default" r:id="rId10"/>
          <w:pgSz w:w="11905" w:h="16837"/>
          <w:pgMar w:top="1440" w:right="1440" w:bottom="1440" w:left="1440" w:header="1440" w:footer="1440" w:gutter="0"/>
          <w:cols w:space="720"/>
          <w:titlePg/>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03"/>
      </w:tblGrid>
      <w:tr w:rsidR="00496F68" w:rsidRPr="00C308EE" w:rsidTr="00C308EE">
        <w:tc>
          <w:tcPr>
            <w:tcW w:w="8529" w:type="dxa"/>
            <w:shd w:val="clear" w:color="auto" w:fill="auto"/>
          </w:tcPr>
          <w:p w:rsidR="00496F68" w:rsidRPr="00C308EE" w:rsidRDefault="00496F68" w:rsidP="00496F68">
            <w:pPr>
              <w:rPr>
                <w:b/>
                <w:bCs/>
                <w:sz w:val="48"/>
                <w:szCs w:val="48"/>
                <w:lang w:val="en-GB"/>
              </w:rPr>
            </w:pPr>
            <w:r w:rsidRPr="00C308EE">
              <w:rPr>
                <w:b/>
                <w:bCs/>
                <w:sz w:val="48"/>
                <w:szCs w:val="48"/>
                <w:lang w:val="en-GB"/>
              </w:rPr>
              <w:lastRenderedPageBreak/>
              <w:t>Part 1. Preamble</w:t>
            </w:r>
          </w:p>
        </w:tc>
      </w:tr>
    </w:tbl>
    <w:p w:rsidR="00903B34" w:rsidRPr="00AD0DB7" w:rsidRDefault="00903B34" w:rsidP="001F6493">
      <w:pPr>
        <w:rPr>
          <w:b/>
          <w:bCs/>
          <w:sz w:val="48"/>
          <w:szCs w:val="48"/>
          <w:lang w:val="en-GB"/>
        </w:rPr>
      </w:pPr>
    </w:p>
    <w:p w:rsidR="001F6493" w:rsidRDefault="00EA6FA6" w:rsidP="00DC07C5">
      <w:pPr>
        <w:jc w:val="both"/>
        <w:rPr>
          <w:sz w:val="24"/>
          <w:szCs w:val="24"/>
          <w:lang w:val="en-GB"/>
        </w:rPr>
      </w:pPr>
      <w:bookmarkStart w:id="0" w:name="OLE_LINK1"/>
      <w:r>
        <w:rPr>
          <w:sz w:val="24"/>
          <w:szCs w:val="24"/>
          <w:lang w:val="en-GB"/>
        </w:rPr>
        <w:t>This report describes the work that I did in designing a virtual sensor for a wireless sensor network using a machine learning technique.</w:t>
      </w:r>
    </w:p>
    <w:p w:rsidR="00EA6FA6" w:rsidRPr="00E41FF2" w:rsidRDefault="00EA6FA6" w:rsidP="00DC07C5">
      <w:pPr>
        <w:jc w:val="both"/>
        <w:rPr>
          <w:sz w:val="24"/>
          <w:szCs w:val="24"/>
          <w:lang w:val="en-GB"/>
        </w:rPr>
      </w:pPr>
    </w:p>
    <w:bookmarkEnd w:id="0"/>
    <w:p w:rsidR="006F041D" w:rsidRPr="00E41FF2" w:rsidRDefault="006F041D" w:rsidP="00DC07C5">
      <w:pPr>
        <w:jc w:val="both"/>
        <w:rPr>
          <w:sz w:val="24"/>
          <w:szCs w:val="24"/>
          <w:lang w:val="en-GB"/>
        </w:rPr>
      </w:pPr>
      <w:r w:rsidRPr="00E41FF2">
        <w:rPr>
          <w:i/>
          <w:iCs/>
          <w:sz w:val="24"/>
          <w:szCs w:val="24"/>
          <w:lang w:val="en-GB"/>
        </w:rPr>
        <w:t>Project proposal and technical documentation</w:t>
      </w:r>
    </w:p>
    <w:p w:rsidR="006F041D" w:rsidRPr="00E41FF2" w:rsidRDefault="006F041D" w:rsidP="00DC07C5">
      <w:pPr>
        <w:jc w:val="both"/>
        <w:rPr>
          <w:b/>
          <w:bCs/>
          <w:sz w:val="24"/>
          <w:szCs w:val="24"/>
          <w:lang w:val="en-GB"/>
        </w:rPr>
      </w:pPr>
      <w:r w:rsidRPr="00E41FF2">
        <w:rPr>
          <w:sz w:val="24"/>
          <w:szCs w:val="24"/>
          <w:lang w:val="en-GB"/>
        </w:rPr>
        <w:t xml:space="preserve">This main report </w:t>
      </w:r>
      <w:r w:rsidR="00903B34" w:rsidRPr="00E41FF2">
        <w:rPr>
          <w:sz w:val="24"/>
          <w:szCs w:val="24"/>
          <w:lang w:val="en-GB"/>
        </w:rPr>
        <w:t xml:space="preserve">contains a copy </w:t>
      </w:r>
      <w:r w:rsidRPr="00E41FF2">
        <w:rPr>
          <w:sz w:val="24"/>
          <w:szCs w:val="24"/>
          <w:lang w:val="en-GB"/>
        </w:rPr>
        <w:t>of the approved Project Proposal (</w:t>
      </w:r>
      <w:r w:rsidR="001C18A9" w:rsidRPr="00E41FF2">
        <w:rPr>
          <w:sz w:val="24"/>
          <w:szCs w:val="24"/>
          <w:lang w:val="en-GB"/>
        </w:rPr>
        <w:t>Part 3</w:t>
      </w:r>
      <w:r w:rsidR="00FC7644" w:rsidRPr="00E41FF2">
        <w:rPr>
          <w:sz w:val="24"/>
          <w:szCs w:val="24"/>
          <w:lang w:val="en-GB"/>
        </w:rPr>
        <w:t xml:space="preserve"> of the report</w:t>
      </w:r>
      <w:r w:rsidRPr="00E41FF2">
        <w:rPr>
          <w:sz w:val="24"/>
          <w:szCs w:val="24"/>
          <w:lang w:val="en-GB"/>
        </w:rPr>
        <w:t xml:space="preserve">) </w:t>
      </w:r>
      <w:r w:rsidR="00903B34" w:rsidRPr="00E41FF2">
        <w:rPr>
          <w:sz w:val="24"/>
          <w:szCs w:val="24"/>
          <w:lang w:val="en-GB"/>
        </w:rPr>
        <w:t>and</w:t>
      </w:r>
      <w:r w:rsidRPr="00E41FF2">
        <w:rPr>
          <w:sz w:val="24"/>
          <w:szCs w:val="24"/>
          <w:lang w:val="en-GB"/>
        </w:rPr>
        <w:t xml:space="preserve"> technical documentation (Part </w:t>
      </w:r>
      <w:r w:rsidR="009A5099" w:rsidRPr="00E41FF2">
        <w:rPr>
          <w:sz w:val="24"/>
          <w:szCs w:val="24"/>
          <w:lang w:val="en-GB"/>
        </w:rPr>
        <w:t>5</w:t>
      </w:r>
      <w:r w:rsidRPr="00E41FF2">
        <w:rPr>
          <w:sz w:val="24"/>
          <w:szCs w:val="24"/>
          <w:lang w:val="en-GB"/>
        </w:rPr>
        <w:t xml:space="preserve"> of the report). The latter provides details of the schematics, </w:t>
      </w:r>
      <w:r w:rsidR="0098742A">
        <w:rPr>
          <w:sz w:val="24"/>
          <w:szCs w:val="24"/>
          <w:lang w:val="en-GB"/>
        </w:rPr>
        <w:t>strip</w:t>
      </w:r>
      <w:r w:rsidRPr="00E41FF2">
        <w:rPr>
          <w:sz w:val="24"/>
          <w:szCs w:val="24"/>
          <w:lang w:val="en-GB"/>
        </w:rPr>
        <w:t>board layout, and software code. I have included this appendix on a CD or DVD that accompanies this report.</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i/>
          <w:iCs/>
          <w:sz w:val="24"/>
          <w:szCs w:val="24"/>
          <w:lang w:val="en-GB"/>
        </w:rPr>
        <w:t>Project history</w:t>
      </w:r>
    </w:p>
    <w:p w:rsidR="001F6493" w:rsidRPr="00E41FF2" w:rsidRDefault="0098742A" w:rsidP="00DC07C5">
      <w:pPr>
        <w:jc w:val="both"/>
        <w:rPr>
          <w:sz w:val="24"/>
          <w:szCs w:val="24"/>
          <w:lang w:val="en-GB"/>
        </w:rPr>
      </w:pPr>
      <w:r>
        <w:rPr>
          <w:sz w:val="24"/>
          <w:szCs w:val="24"/>
          <w:lang w:val="en-GB"/>
        </w:rPr>
        <w:t xml:space="preserve">This project does not build on any projects that were completed in previous years. </w:t>
      </w:r>
      <w:r w:rsidR="00404C08">
        <w:rPr>
          <w:sz w:val="24"/>
          <w:szCs w:val="24"/>
          <w:lang w:val="en-GB"/>
        </w:rPr>
        <w:t>S</w:t>
      </w:r>
      <w:r>
        <w:rPr>
          <w:sz w:val="24"/>
          <w:szCs w:val="24"/>
          <w:lang w:val="en-GB"/>
        </w:rPr>
        <w:t>tripboard design software as well as the circuit error checking software was provided by Fritzing.org, an opensource initiative</w:t>
      </w:r>
      <w:r w:rsidR="001F6493" w:rsidRPr="00E41FF2">
        <w:rPr>
          <w:sz w:val="24"/>
          <w:szCs w:val="24"/>
          <w:lang w:val="en-GB"/>
        </w:rPr>
        <w:t xml:space="preserve">. </w:t>
      </w:r>
      <w:r>
        <w:rPr>
          <w:sz w:val="24"/>
          <w:szCs w:val="24"/>
          <w:lang w:val="en-GB"/>
        </w:rPr>
        <w:t xml:space="preserve">The stripboard sensor circuit was designed and soldered by myself. </w:t>
      </w:r>
      <w:r w:rsidR="00A54F71">
        <w:rPr>
          <w:sz w:val="24"/>
          <w:szCs w:val="24"/>
          <w:lang w:val="en-GB"/>
        </w:rPr>
        <w:t>One</w:t>
      </w:r>
      <w:r w:rsidR="001F6493" w:rsidRPr="00E41FF2">
        <w:rPr>
          <w:sz w:val="24"/>
          <w:szCs w:val="24"/>
          <w:lang w:val="en-GB"/>
        </w:rPr>
        <w:t xml:space="preserve"> of the </w:t>
      </w:r>
      <w:r>
        <w:rPr>
          <w:sz w:val="24"/>
          <w:szCs w:val="24"/>
          <w:lang w:val="en-GB"/>
        </w:rPr>
        <w:t>equations</w:t>
      </w:r>
      <w:r w:rsidR="001F6493" w:rsidRPr="00E41FF2">
        <w:rPr>
          <w:sz w:val="24"/>
          <w:szCs w:val="24"/>
          <w:lang w:val="en-GB"/>
        </w:rPr>
        <w:t xml:space="preserve"> I used was adapted from </w:t>
      </w:r>
      <w:r w:rsidR="00375363">
        <w:rPr>
          <w:sz w:val="24"/>
          <w:szCs w:val="24"/>
          <w:lang w:val="en-GB"/>
        </w:rPr>
        <w:t xml:space="preserve">Steinhart </w:t>
      </w:r>
      <w:sdt>
        <w:sdtPr>
          <w:rPr>
            <w:sz w:val="24"/>
            <w:szCs w:val="24"/>
            <w:lang w:val="en-GB"/>
          </w:rPr>
          <w:id w:val="-2044973524"/>
          <w:citation/>
        </w:sdtPr>
        <w:sdtContent>
          <w:r w:rsidR="00375363">
            <w:rPr>
              <w:sz w:val="24"/>
              <w:szCs w:val="24"/>
              <w:lang w:val="en-GB"/>
            </w:rPr>
            <w:fldChar w:fldCharType="begin"/>
          </w:r>
          <w:r w:rsidR="00375363">
            <w:rPr>
              <w:sz w:val="24"/>
              <w:szCs w:val="24"/>
              <w:lang w:val="en-ZA"/>
            </w:rPr>
            <w:instrText xml:space="preserve"> CITATION Ste68 \l 7177 </w:instrText>
          </w:r>
          <w:r w:rsidR="00375363">
            <w:rPr>
              <w:sz w:val="24"/>
              <w:szCs w:val="24"/>
              <w:lang w:val="en-GB"/>
            </w:rPr>
            <w:fldChar w:fldCharType="separate"/>
          </w:r>
          <w:r w:rsidR="00375363" w:rsidRPr="00375363">
            <w:rPr>
              <w:noProof/>
              <w:sz w:val="24"/>
              <w:szCs w:val="24"/>
              <w:lang w:val="en-ZA"/>
            </w:rPr>
            <w:t>[1]</w:t>
          </w:r>
          <w:r w:rsidR="00375363">
            <w:rPr>
              <w:sz w:val="24"/>
              <w:szCs w:val="24"/>
              <w:lang w:val="en-GB"/>
            </w:rPr>
            <w:fldChar w:fldCharType="end"/>
          </w:r>
        </w:sdtContent>
      </w:sdt>
      <w:r w:rsidR="00375363">
        <w:rPr>
          <w:sz w:val="24"/>
          <w:szCs w:val="24"/>
          <w:lang w:val="en-GB"/>
        </w:rPr>
        <w:t>. I used the T</w:t>
      </w:r>
      <w:r w:rsidR="00000B57">
        <w:rPr>
          <w:sz w:val="24"/>
          <w:szCs w:val="24"/>
          <w:lang w:val="en-GB"/>
        </w:rPr>
        <w:t>k</w:t>
      </w:r>
      <w:r w:rsidR="00375363">
        <w:rPr>
          <w:sz w:val="24"/>
          <w:szCs w:val="24"/>
          <w:lang w:val="en-GB"/>
        </w:rPr>
        <w:t>inter python library to implement the graphical user interface. All other work in this report was my own and completed from first principles.</w:t>
      </w:r>
    </w:p>
    <w:p w:rsidR="001F6493" w:rsidRPr="00DC07C5" w:rsidRDefault="001F6493" w:rsidP="00DC07C5">
      <w:pPr>
        <w:jc w:val="both"/>
        <w:rPr>
          <w:sz w:val="22"/>
          <w:szCs w:val="22"/>
          <w:lang w:val="en-GB"/>
        </w:rPr>
      </w:pPr>
    </w:p>
    <w:p w:rsidR="001F6493" w:rsidRPr="00E41FF2" w:rsidRDefault="00CE2DAC" w:rsidP="00DC07C5">
      <w:pPr>
        <w:jc w:val="both"/>
        <w:rPr>
          <w:i/>
          <w:iCs/>
          <w:sz w:val="24"/>
          <w:szCs w:val="24"/>
          <w:lang w:val="en-GB"/>
        </w:rPr>
      </w:pPr>
      <w:r w:rsidRPr="00E41FF2">
        <w:rPr>
          <w:i/>
          <w:iCs/>
          <w:sz w:val="24"/>
          <w:szCs w:val="24"/>
          <w:lang w:val="en-GB"/>
        </w:rPr>
        <w:t>Language editing</w:t>
      </w:r>
    </w:p>
    <w:p w:rsidR="001F6493" w:rsidRPr="00E41FF2" w:rsidRDefault="006F041D" w:rsidP="00DC07C5">
      <w:pPr>
        <w:jc w:val="both"/>
        <w:rPr>
          <w:i/>
          <w:iCs/>
          <w:sz w:val="24"/>
          <w:szCs w:val="24"/>
          <w:lang w:val="en-GB"/>
        </w:rPr>
      </w:pPr>
      <w:r w:rsidRPr="00E41FF2">
        <w:rPr>
          <w:sz w:val="24"/>
          <w:szCs w:val="24"/>
          <w:lang w:val="en-GB"/>
        </w:rPr>
        <w:t xml:space="preserve">This document has been </w:t>
      </w:r>
      <w:r w:rsidR="007C4A24" w:rsidRPr="00E41FF2">
        <w:rPr>
          <w:sz w:val="24"/>
          <w:szCs w:val="24"/>
          <w:lang w:val="en-GB"/>
        </w:rPr>
        <w:t xml:space="preserve">language </w:t>
      </w:r>
      <w:r w:rsidRPr="00E41FF2">
        <w:rPr>
          <w:sz w:val="24"/>
          <w:szCs w:val="24"/>
          <w:lang w:val="en-GB"/>
        </w:rPr>
        <w:t>edited by a</w:t>
      </w:r>
      <w:r w:rsidRPr="00E41FF2">
        <w:rPr>
          <w:sz w:val="24"/>
          <w:szCs w:val="24"/>
        </w:rPr>
        <w:t xml:space="preserve"> knowledgeable person</w:t>
      </w:r>
      <w:r w:rsidRPr="00E41FF2">
        <w:rPr>
          <w:sz w:val="24"/>
          <w:szCs w:val="24"/>
          <w:lang w:val="en-GB"/>
        </w:rPr>
        <w:t>.</w:t>
      </w:r>
      <w:r w:rsidR="001F6493" w:rsidRPr="00E41FF2">
        <w:rPr>
          <w:sz w:val="24"/>
          <w:szCs w:val="24"/>
          <w:lang w:val="en-GB"/>
        </w:rPr>
        <w:t xml:space="preserve"> By submitting this</w:t>
      </w:r>
      <w:r w:rsidR="001F6493" w:rsidRPr="00DC07C5">
        <w:rPr>
          <w:sz w:val="22"/>
          <w:szCs w:val="22"/>
          <w:lang w:val="en-GB"/>
        </w:rPr>
        <w:t xml:space="preserve"> </w:t>
      </w:r>
      <w:r w:rsidR="001F6493" w:rsidRPr="00E41FF2">
        <w:rPr>
          <w:sz w:val="24"/>
          <w:szCs w:val="24"/>
          <w:lang w:val="en-GB"/>
        </w:rPr>
        <w:t>document in its present form, I declare that this is the written material that I wish to be examined on.</w:t>
      </w:r>
    </w:p>
    <w:p w:rsidR="001F6493" w:rsidRPr="00DC07C5" w:rsidRDefault="001F6493" w:rsidP="001F6493">
      <w:pPr>
        <w:rPr>
          <w:i/>
          <w:iCs/>
          <w:sz w:val="22"/>
          <w:szCs w:val="22"/>
          <w:lang w:val="en-GB"/>
        </w:rPr>
      </w:pPr>
    </w:p>
    <w:p w:rsidR="001F6493" w:rsidRPr="00E41FF2" w:rsidRDefault="001F6493" w:rsidP="001F6493">
      <w:pPr>
        <w:rPr>
          <w:i/>
          <w:iCs/>
          <w:sz w:val="24"/>
          <w:szCs w:val="24"/>
          <w:lang w:val="en-GB"/>
        </w:rPr>
      </w:pPr>
      <w:r w:rsidRPr="00E41FF2">
        <w:rPr>
          <w:sz w:val="24"/>
          <w:szCs w:val="24"/>
          <w:lang w:val="en-GB"/>
        </w:rPr>
        <w:t xml:space="preserve">My </w:t>
      </w:r>
      <w:r w:rsidR="006F041D" w:rsidRPr="00E41FF2">
        <w:rPr>
          <w:sz w:val="24"/>
          <w:szCs w:val="24"/>
          <w:lang w:val="en-GB"/>
        </w:rPr>
        <w:t>language editor</w:t>
      </w:r>
      <w:r w:rsidRPr="00E41FF2">
        <w:rPr>
          <w:sz w:val="24"/>
          <w:szCs w:val="24"/>
          <w:lang w:val="en-GB"/>
        </w:rPr>
        <w:t xml:space="preserve"> was </w:t>
      </w:r>
      <w:r w:rsidR="007007E4" w:rsidRPr="00E41FF2">
        <w:rPr>
          <w:sz w:val="24"/>
          <w:szCs w:val="24"/>
          <w:u w:val="single"/>
          <w:lang w:val="en-GB"/>
        </w:rPr>
        <w:t xml:space="preserve">      </w:t>
      </w:r>
      <w:r w:rsidR="00375363">
        <w:rPr>
          <w:sz w:val="24"/>
          <w:szCs w:val="24"/>
          <w:u w:val="single"/>
          <w:lang w:val="en-GB"/>
        </w:rPr>
        <w:t>Mr</w:t>
      </w:r>
      <w:r w:rsidR="007007E4" w:rsidRPr="00E41FF2">
        <w:rPr>
          <w:sz w:val="24"/>
          <w:szCs w:val="24"/>
          <w:u w:val="single"/>
          <w:lang w:val="en-GB"/>
        </w:rPr>
        <w:t xml:space="preserve"> Jo</w:t>
      </w:r>
      <w:r w:rsidR="00375363">
        <w:rPr>
          <w:sz w:val="24"/>
          <w:szCs w:val="24"/>
          <w:u w:val="single"/>
          <w:lang w:val="en-GB"/>
        </w:rPr>
        <w:t>seph</w:t>
      </w:r>
      <w:r w:rsidRPr="00E41FF2">
        <w:rPr>
          <w:sz w:val="24"/>
          <w:szCs w:val="24"/>
          <w:u w:val="single"/>
          <w:lang w:val="en-GB"/>
        </w:rPr>
        <w:t xml:space="preserve"> </w:t>
      </w:r>
      <w:r w:rsidR="00375363">
        <w:rPr>
          <w:sz w:val="24"/>
          <w:szCs w:val="24"/>
          <w:u w:val="single"/>
          <w:lang w:val="en-GB"/>
        </w:rPr>
        <w:t>Henry Mervitz</w:t>
      </w:r>
      <w:r w:rsidRPr="00E41FF2">
        <w:rPr>
          <w:sz w:val="24"/>
          <w:szCs w:val="24"/>
          <w:u w:val="single"/>
          <w:lang w:val="en-GB"/>
        </w:rPr>
        <w:t xml:space="preserve">     </w:t>
      </w:r>
      <w:r w:rsidRPr="00E41FF2">
        <w:rPr>
          <w:sz w:val="24"/>
          <w:szCs w:val="24"/>
          <w:lang w:val="en-GB"/>
        </w:rPr>
        <w:t xml:space="preserve"> </w:t>
      </w:r>
    </w:p>
    <w:p w:rsidR="001F6493" w:rsidRPr="00DC07C5" w:rsidRDefault="001F6493" w:rsidP="001F6493">
      <w:pPr>
        <w:rPr>
          <w:i/>
          <w:iCs/>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rFonts w:ascii="TypoUpright BT" w:hAnsi="TypoUpright BT" w:cs="TypoUpright BT"/>
          <w:i/>
          <w:iCs/>
          <w:color w:val="0000FF"/>
          <w:sz w:val="22"/>
          <w:szCs w:val="22"/>
          <w:lang w:val="en-GB"/>
        </w:rPr>
        <w:t xml:space="preserve">    </w:t>
      </w:r>
      <w:r w:rsidRPr="00DC07C5">
        <w:rPr>
          <w:i/>
          <w:iCs/>
          <w:color w:val="0000FF"/>
          <w:sz w:val="22"/>
          <w:szCs w:val="22"/>
          <w:lang w:val="en-GB"/>
        </w:rPr>
        <w:tab/>
      </w:r>
      <w:r w:rsidRPr="00DC07C5">
        <w:rPr>
          <w:i/>
          <w:iCs/>
          <w:sz w:val="22"/>
          <w:szCs w:val="22"/>
          <w:lang w:val="en-GB"/>
        </w:rPr>
        <w:tab/>
      </w:r>
      <w:r w:rsidRPr="00DC07C5">
        <w:rPr>
          <w:i/>
          <w:iCs/>
          <w:sz w:val="22"/>
          <w:szCs w:val="22"/>
          <w:lang w:val="en-GB"/>
        </w:rPr>
        <w:tab/>
      </w:r>
      <w:r w:rsidRPr="00DC07C5">
        <w:rPr>
          <w:i/>
          <w:iCs/>
          <w:sz w:val="22"/>
          <w:szCs w:val="22"/>
          <w:lang w:val="en-GB"/>
        </w:rPr>
        <w:tab/>
      </w:r>
      <w:r w:rsidR="0040672E" w:rsidRPr="00DC07C5">
        <w:rPr>
          <w:i/>
          <w:iCs/>
          <w:sz w:val="22"/>
          <w:szCs w:val="22"/>
          <w:lang w:val="en-GB"/>
        </w:rPr>
        <w:tab/>
      </w:r>
      <w:r w:rsidR="00DC07C5">
        <w:rPr>
          <w:i/>
          <w:iCs/>
          <w:sz w:val="22"/>
          <w:szCs w:val="22"/>
          <w:lang w:val="en-GB"/>
        </w:rPr>
        <w:tab/>
      </w:r>
    </w:p>
    <w:p w:rsidR="001F6493" w:rsidRPr="00DC07C5" w:rsidRDefault="0040672E" w:rsidP="001F6493">
      <w:pPr>
        <w:tabs>
          <w:tab w:val="left" w:pos="720"/>
          <w:tab w:val="left" w:pos="1440"/>
          <w:tab w:val="left" w:pos="2160"/>
          <w:tab w:val="left" w:pos="2880"/>
          <w:tab w:val="left" w:pos="3600"/>
          <w:tab w:val="left" w:pos="4320"/>
          <w:tab w:val="left" w:pos="5040"/>
          <w:tab w:val="left" w:pos="5760"/>
        </w:tabs>
        <w:ind w:left="5760" w:hanging="5760"/>
        <w:rPr>
          <w:i/>
          <w:iCs/>
          <w:sz w:val="22"/>
          <w:szCs w:val="22"/>
          <w:lang w:val="en-GB"/>
        </w:rPr>
      </w:pPr>
      <w:r w:rsidRPr="00DC07C5">
        <w:rPr>
          <w:i/>
          <w:iCs/>
          <w:sz w:val="22"/>
          <w:szCs w:val="22"/>
          <w:lang w:val="en-GB"/>
        </w:rPr>
        <w:t>___________________________</w:t>
      </w:r>
      <w:r w:rsidRPr="00DC07C5">
        <w:rPr>
          <w:i/>
          <w:iCs/>
          <w:sz w:val="22"/>
          <w:szCs w:val="22"/>
          <w:lang w:val="en-GB"/>
        </w:rPr>
        <w:tab/>
      </w:r>
      <w:r w:rsidRPr="00DC07C5">
        <w:rPr>
          <w:i/>
          <w:iCs/>
          <w:sz w:val="22"/>
          <w:szCs w:val="22"/>
          <w:lang w:val="en-GB"/>
        </w:rPr>
        <w:tab/>
      </w:r>
      <w:r w:rsidRPr="00DC07C5">
        <w:rPr>
          <w:i/>
          <w:iCs/>
          <w:sz w:val="22"/>
          <w:szCs w:val="22"/>
          <w:lang w:val="en-GB"/>
        </w:rPr>
        <w:tab/>
      </w:r>
      <w:r w:rsidR="001F6493" w:rsidRPr="00DC07C5">
        <w:rPr>
          <w:i/>
          <w:iCs/>
          <w:sz w:val="22"/>
          <w:szCs w:val="22"/>
          <w:lang w:val="en-GB"/>
        </w:rPr>
        <w:t>________________________</w:t>
      </w:r>
    </w:p>
    <w:p w:rsidR="001F6493" w:rsidRPr="00E41FF2" w:rsidRDefault="007A02A2" w:rsidP="001F6493">
      <w:pPr>
        <w:tabs>
          <w:tab w:val="left" w:pos="720"/>
          <w:tab w:val="left" w:pos="1440"/>
          <w:tab w:val="left" w:pos="2160"/>
          <w:tab w:val="left" w:pos="2880"/>
          <w:tab w:val="left" w:pos="3600"/>
          <w:tab w:val="left" w:pos="4320"/>
          <w:tab w:val="left" w:pos="5040"/>
          <w:tab w:val="left" w:pos="5760"/>
        </w:tabs>
        <w:ind w:left="5760" w:hanging="5760"/>
        <w:rPr>
          <w:i/>
          <w:iCs/>
          <w:sz w:val="24"/>
          <w:szCs w:val="24"/>
          <w:lang w:val="en-GB"/>
        </w:rPr>
      </w:pPr>
      <w:r w:rsidRPr="00E41FF2">
        <w:rPr>
          <w:i/>
          <w:iCs/>
          <w:sz w:val="24"/>
          <w:szCs w:val="24"/>
          <w:lang w:val="en-GB"/>
        </w:rPr>
        <w:t>La</w:t>
      </w:r>
      <w:r w:rsidR="0046123E" w:rsidRPr="00E41FF2">
        <w:rPr>
          <w:i/>
          <w:iCs/>
          <w:sz w:val="24"/>
          <w:szCs w:val="24"/>
          <w:lang w:val="en-GB"/>
        </w:rPr>
        <w:t>n</w:t>
      </w:r>
      <w:r w:rsidRPr="00E41FF2">
        <w:rPr>
          <w:i/>
          <w:iCs/>
          <w:sz w:val="24"/>
          <w:szCs w:val="24"/>
          <w:lang w:val="en-GB"/>
        </w:rPr>
        <w:t>guage editor signature</w:t>
      </w:r>
      <w:r w:rsidRPr="00E41FF2">
        <w:rPr>
          <w:i/>
          <w:iCs/>
          <w:sz w:val="24"/>
          <w:szCs w:val="24"/>
          <w:lang w:val="en-GB"/>
        </w:rPr>
        <w:tab/>
      </w:r>
      <w:r w:rsidRPr="00E41FF2">
        <w:rPr>
          <w:i/>
          <w:iCs/>
          <w:sz w:val="24"/>
          <w:szCs w:val="24"/>
          <w:lang w:val="en-GB"/>
        </w:rPr>
        <w:tab/>
      </w:r>
      <w:r w:rsidRPr="00E41FF2">
        <w:rPr>
          <w:i/>
          <w:iCs/>
          <w:sz w:val="24"/>
          <w:szCs w:val="24"/>
          <w:lang w:val="en-GB"/>
        </w:rPr>
        <w:tab/>
      </w:r>
      <w:r w:rsidRPr="00E41FF2">
        <w:rPr>
          <w:i/>
          <w:iCs/>
          <w:sz w:val="24"/>
          <w:szCs w:val="24"/>
          <w:lang w:val="en-GB"/>
        </w:rPr>
        <w:tab/>
      </w:r>
      <w:r w:rsidR="001F6493" w:rsidRPr="00E41FF2">
        <w:rPr>
          <w:i/>
          <w:iCs/>
          <w:sz w:val="24"/>
          <w:szCs w:val="24"/>
          <w:lang w:val="en-GB"/>
        </w:rPr>
        <w:t xml:space="preserve">Date </w:t>
      </w:r>
    </w:p>
    <w:p w:rsidR="001F6493" w:rsidRPr="00DC07C5" w:rsidRDefault="001F6493" w:rsidP="001F6493">
      <w:pPr>
        <w:rPr>
          <w:i/>
          <w:iCs/>
          <w:sz w:val="22"/>
          <w:szCs w:val="22"/>
          <w:lang w:val="en-GB"/>
        </w:rPr>
      </w:pPr>
    </w:p>
    <w:p w:rsidR="001F6493" w:rsidRPr="00DC07C5" w:rsidRDefault="001F6493" w:rsidP="001F6493">
      <w:pPr>
        <w:rPr>
          <w:i/>
          <w:iCs/>
          <w:sz w:val="22"/>
          <w:szCs w:val="22"/>
          <w:lang w:val="en-GB"/>
        </w:rPr>
      </w:pPr>
    </w:p>
    <w:p w:rsidR="001F6493" w:rsidRPr="00E41FF2" w:rsidRDefault="001F6493" w:rsidP="001F6493">
      <w:pPr>
        <w:rPr>
          <w:sz w:val="24"/>
          <w:szCs w:val="24"/>
          <w:lang w:val="en-GB"/>
        </w:rPr>
      </w:pPr>
      <w:r w:rsidRPr="00E41FF2">
        <w:rPr>
          <w:i/>
          <w:iCs/>
          <w:sz w:val="24"/>
          <w:szCs w:val="24"/>
          <w:lang w:val="en-GB"/>
        </w:rPr>
        <w:t>Declaration</w:t>
      </w:r>
    </w:p>
    <w:p w:rsidR="001F6493" w:rsidRPr="00E41FF2" w:rsidRDefault="001F6493" w:rsidP="001F6493">
      <w:pPr>
        <w:rPr>
          <w:sz w:val="24"/>
          <w:szCs w:val="24"/>
          <w:lang w:val="en-GB"/>
        </w:rPr>
      </w:pPr>
    </w:p>
    <w:p w:rsidR="001F6493" w:rsidRPr="00E41FF2" w:rsidRDefault="001F6493" w:rsidP="00DC07C5">
      <w:pPr>
        <w:jc w:val="both"/>
        <w:rPr>
          <w:sz w:val="24"/>
          <w:szCs w:val="24"/>
          <w:lang w:val="en-GB"/>
        </w:rPr>
      </w:pPr>
      <w:proofErr w:type="gramStart"/>
      <w:r w:rsidRPr="00E41FF2">
        <w:rPr>
          <w:sz w:val="24"/>
          <w:szCs w:val="24"/>
          <w:lang w:val="en-GB"/>
        </w:rPr>
        <w:t xml:space="preserve">I, </w:t>
      </w:r>
      <w:r w:rsidRPr="00E41FF2">
        <w:rPr>
          <w:sz w:val="24"/>
          <w:szCs w:val="24"/>
          <w:u w:val="single"/>
          <w:lang w:val="en-GB"/>
        </w:rPr>
        <w:t xml:space="preserve">  </w:t>
      </w:r>
      <w:proofErr w:type="gramEnd"/>
      <w:r w:rsidRPr="00E41FF2">
        <w:rPr>
          <w:sz w:val="24"/>
          <w:szCs w:val="24"/>
          <w:u w:val="single"/>
          <w:lang w:val="en-GB"/>
        </w:rPr>
        <w:t xml:space="preserve">   </w:t>
      </w:r>
      <w:r w:rsidR="00A83700">
        <w:rPr>
          <w:sz w:val="24"/>
          <w:szCs w:val="24"/>
          <w:u w:val="single"/>
          <w:lang w:val="en-GB"/>
        </w:rPr>
        <w:t>Michael Matusowsky</w:t>
      </w:r>
      <w:r w:rsidRPr="00E41FF2">
        <w:rPr>
          <w:sz w:val="24"/>
          <w:szCs w:val="24"/>
          <w:u w:val="single"/>
          <w:lang w:val="en-GB"/>
        </w:rPr>
        <w:t xml:space="preserve">        </w:t>
      </w:r>
      <w:r w:rsidRPr="00E41FF2">
        <w:rPr>
          <w:sz w:val="24"/>
          <w:szCs w:val="24"/>
          <w:lang w:val="en-GB"/>
        </w:rPr>
        <w:t xml:space="preserve"> </w:t>
      </w:r>
      <w:r w:rsidR="006F041D" w:rsidRPr="00E41FF2">
        <w:rPr>
          <w:sz w:val="24"/>
          <w:szCs w:val="24"/>
          <w:lang w:val="en-GB"/>
        </w:rPr>
        <w:t xml:space="preserve">understand what plagiarism is and have carefully studied the plagiarism policy of the University. I </w:t>
      </w:r>
      <w:r w:rsidRPr="00E41FF2">
        <w:rPr>
          <w:sz w:val="24"/>
          <w:szCs w:val="24"/>
          <w:lang w:val="en-GB"/>
        </w:rPr>
        <w:t xml:space="preserve">hereby declare that all the work described in this report is my own, except where explicitly indicated otherwise. Although I may have discussed the design </w:t>
      </w:r>
      <w:r w:rsidR="00245A78" w:rsidRPr="00E41FF2">
        <w:rPr>
          <w:sz w:val="24"/>
          <w:szCs w:val="24"/>
          <w:lang w:val="en-GB"/>
        </w:rPr>
        <w:t xml:space="preserve">and investigation </w:t>
      </w:r>
      <w:r w:rsidRPr="00E41FF2">
        <w:rPr>
          <w:sz w:val="24"/>
          <w:szCs w:val="24"/>
          <w:lang w:val="en-GB"/>
        </w:rPr>
        <w:t>with my study leader, fellow students or consulted various books, articles or the internet, the design</w:t>
      </w:r>
      <w:r w:rsidR="00245A78" w:rsidRPr="00E41FF2">
        <w:rPr>
          <w:sz w:val="24"/>
          <w:szCs w:val="24"/>
          <w:lang w:val="en-GB"/>
        </w:rPr>
        <w:t>/investigative work</w:t>
      </w:r>
      <w:r w:rsidRPr="00E41FF2">
        <w:rPr>
          <w:sz w:val="24"/>
          <w:szCs w:val="24"/>
          <w:lang w:val="en-GB"/>
        </w:rPr>
        <w:t xml:space="preserve"> is my own</w:t>
      </w:r>
      <w:r w:rsidR="00245A78" w:rsidRPr="00E41FF2">
        <w:rPr>
          <w:sz w:val="24"/>
          <w:szCs w:val="24"/>
          <w:lang w:val="en-GB"/>
        </w:rPr>
        <w:t xml:space="preserve">. </w:t>
      </w:r>
      <w:r w:rsidRPr="00E41FF2">
        <w:rPr>
          <w:sz w:val="24"/>
          <w:szCs w:val="24"/>
          <w:lang w:val="en-GB"/>
        </w:rPr>
        <w:t xml:space="preserve">I have mastered the design and I have made all the required calculations in my lab book (and/or they are reflected in this report) to authenticate this. I </w:t>
      </w:r>
      <w:r w:rsidR="00245A78" w:rsidRPr="00E41FF2">
        <w:rPr>
          <w:sz w:val="24"/>
          <w:szCs w:val="24"/>
          <w:lang w:val="en-GB"/>
        </w:rPr>
        <w:t>am not</w:t>
      </w:r>
      <w:r w:rsidRPr="00E41FF2">
        <w:rPr>
          <w:sz w:val="24"/>
          <w:szCs w:val="24"/>
          <w:lang w:val="en-GB"/>
        </w:rPr>
        <w:t xml:space="preserve"> present</w:t>
      </w:r>
      <w:r w:rsidR="00245A78" w:rsidRPr="00E41FF2">
        <w:rPr>
          <w:sz w:val="24"/>
          <w:szCs w:val="24"/>
          <w:lang w:val="en-GB"/>
        </w:rPr>
        <w:t>ing</w:t>
      </w:r>
      <w:r w:rsidRPr="00E41FF2">
        <w:rPr>
          <w:sz w:val="24"/>
          <w:szCs w:val="24"/>
          <w:lang w:val="en-GB"/>
        </w:rPr>
        <w:t xml:space="preserve"> a complete solution of someone else.</w:t>
      </w:r>
    </w:p>
    <w:p w:rsidR="001F6493" w:rsidRPr="00E41FF2" w:rsidRDefault="001F6493" w:rsidP="00DC07C5">
      <w:pPr>
        <w:jc w:val="both"/>
        <w:rPr>
          <w:sz w:val="24"/>
          <w:szCs w:val="24"/>
          <w:lang w:val="en-GB"/>
        </w:rPr>
      </w:pPr>
    </w:p>
    <w:p w:rsidR="001F6493" w:rsidRPr="00E41FF2" w:rsidRDefault="001F6493" w:rsidP="00DC07C5">
      <w:pPr>
        <w:jc w:val="both"/>
        <w:rPr>
          <w:sz w:val="24"/>
          <w:szCs w:val="24"/>
          <w:lang w:val="en-GB"/>
        </w:rPr>
      </w:pPr>
      <w:r w:rsidRPr="00E41FF2">
        <w:rPr>
          <w:sz w:val="24"/>
          <w:szCs w:val="24"/>
          <w:lang w:val="en-GB"/>
        </w:rPr>
        <w:t>Wherever I have used information from other sources, I have given credit by proper and complete referencing of the source material so that it can be clearly discerned what is my own work and what was quoted from other sources. I acknowledge that failure to comply with the instructions regarding referencing will regarded as plagiarism.  If there is any doubt about the authenticity of my work, I am willing to attend an oral ancillary examination/evaluation about the work.</w:t>
      </w:r>
    </w:p>
    <w:p w:rsidR="00CA1CC6" w:rsidRPr="00E41FF2" w:rsidRDefault="00CA1CC6" w:rsidP="001F6493">
      <w:pPr>
        <w:rPr>
          <w:sz w:val="24"/>
          <w:szCs w:val="24"/>
          <w:lang w:val="en-GB"/>
        </w:rPr>
      </w:pPr>
    </w:p>
    <w:p w:rsidR="00CA1CC6" w:rsidRPr="00E41FF2" w:rsidRDefault="00CA1CC6" w:rsidP="00CA1CC6">
      <w:pPr>
        <w:rPr>
          <w:sz w:val="24"/>
          <w:szCs w:val="24"/>
          <w:lang w:val="en-GB"/>
        </w:rPr>
      </w:pPr>
      <w:r w:rsidRPr="00E41FF2">
        <w:rPr>
          <w:sz w:val="24"/>
          <w:szCs w:val="24"/>
          <w:lang w:val="en-GB"/>
        </w:rPr>
        <w:lastRenderedPageBreak/>
        <w:t>I certify that the Project Proposal appearing as the Introduction section of the report is a verbatim copy of the approved Project Proposal.</w:t>
      </w:r>
    </w:p>
    <w:p w:rsidR="001F6493" w:rsidRPr="00DC07C5" w:rsidRDefault="001F6493" w:rsidP="001F6493">
      <w:pPr>
        <w:rPr>
          <w:sz w:val="22"/>
          <w:szCs w:val="22"/>
          <w:lang w:val="en-GB"/>
        </w:rPr>
      </w:pPr>
    </w:p>
    <w:p w:rsidR="001F6493" w:rsidRPr="00DC07C5" w:rsidRDefault="001F6493" w:rsidP="001F6493">
      <w:pPr>
        <w:rPr>
          <w:sz w:val="22"/>
          <w:szCs w:val="22"/>
          <w:lang w:val="en-GB"/>
        </w:rPr>
      </w:pPr>
    </w:p>
    <w:p w:rsidR="001F6493" w:rsidRPr="00DC07C5" w:rsidRDefault="001F6493" w:rsidP="001F6493">
      <w:pPr>
        <w:tabs>
          <w:tab w:val="left" w:pos="720"/>
          <w:tab w:val="left" w:pos="1440"/>
          <w:tab w:val="left" w:pos="2160"/>
          <w:tab w:val="left" w:pos="2880"/>
          <w:tab w:val="left" w:pos="3600"/>
          <w:tab w:val="left" w:pos="4320"/>
          <w:tab w:val="left" w:pos="5040"/>
        </w:tabs>
        <w:ind w:left="5040" w:hanging="5040"/>
        <w:rPr>
          <w:sz w:val="22"/>
          <w:szCs w:val="22"/>
          <w:lang w:val="en-GB"/>
        </w:rPr>
      </w:pP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Pr="00DC07C5">
        <w:rPr>
          <w:rFonts w:ascii="Vladimir Script" w:hAnsi="Vladimir Script" w:cs="Vladimir Script"/>
          <w:sz w:val="22"/>
          <w:szCs w:val="22"/>
          <w:lang w:val="en-GB"/>
        </w:rPr>
        <w:tab/>
      </w:r>
      <w:r w:rsidR="007007E4">
        <w:rPr>
          <w:rFonts w:ascii="Vladimir Script" w:hAnsi="Vladimir Script" w:cs="Vladimir Script"/>
          <w:sz w:val="22"/>
          <w:szCs w:val="22"/>
          <w:lang w:val="en-GB"/>
        </w:rPr>
        <w:t xml:space="preserve">        </w:t>
      </w:r>
    </w:p>
    <w:p w:rsidR="001F6493" w:rsidRPr="00DC07C5" w:rsidRDefault="001F6493" w:rsidP="001F6493">
      <w:pPr>
        <w:tabs>
          <w:tab w:val="left" w:pos="720"/>
          <w:tab w:val="left" w:pos="1440"/>
          <w:tab w:val="left" w:pos="2160"/>
          <w:tab w:val="left" w:pos="2880"/>
          <w:tab w:val="left" w:pos="3600"/>
          <w:tab w:val="left" w:pos="4320"/>
          <w:tab w:val="left" w:pos="5040"/>
          <w:tab w:val="left" w:pos="5760"/>
        </w:tabs>
        <w:ind w:left="5760" w:hanging="5760"/>
        <w:rPr>
          <w:sz w:val="22"/>
          <w:szCs w:val="22"/>
          <w:lang w:val="en-GB"/>
        </w:rPr>
      </w:pPr>
      <w:r w:rsidRPr="00DC07C5">
        <w:rPr>
          <w:sz w:val="22"/>
          <w:szCs w:val="22"/>
          <w:lang w:val="en-GB"/>
        </w:rPr>
        <w:t>____</w:t>
      </w:r>
      <w:r w:rsidR="00DC07C5">
        <w:rPr>
          <w:sz w:val="22"/>
          <w:szCs w:val="22"/>
          <w:lang w:val="en-GB"/>
        </w:rPr>
        <w:t>___________________</w:t>
      </w:r>
      <w:r w:rsidR="00DC07C5">
        <w:rPr>
          <w:sz w:val="22"/>
          <w:szCs w:val="22"/>
          <w:lang w:val="en-GB"/>
        </w:rPr>
        <w:tab/>
      </w:r>
      <w:r w:rsidR="00DC07C5">
        <w:rPr>
          <w:sz w:val="22"/>
          <w:szCs w:val="22"/>
          <w:lang w:val="en-GB"/>
        </w:rPr>
        <w:tab/>
      </w:r>
      <w:r w:rsidR="00DC07C5">
        <w:rPr>
          <w:sz w:val="22"/>
          <w:szCs w:val="22"/>
          <w:lang w:val="en-GB"/>
        </w:rPr>
        <w:tab/>
      </w:r>
      <w:r w:rsidR="00DC07C5">
        <w:rPr>
          <w:sz w:val="22"/>
          <w:szCs w:val="22"/>
          <w:lang w:val="en-GB"/>
        </w:rPr>
        <w:tab/>
      </w:r>
      <w:r w:rsidRPr="00DC07C5">
        <w:rPr>
          <w:sz w:val="22"/>
          <w:szCs w:val="22"/>
          <w:lang w:val="en-GB"/>
        </w:rPr>
        <w:t>___________________</w:t>
      </w:r>
    </w:p>
    <w:p w:rsidR="001F6493" w:rsidRPr="00E41FF2" w:rsidRDefault="00BC724F" w:rsidP="001F6493">
      <w:pPr>
        <w:tabs>
          <w:tab w:val="left" w:pos="720"/>
          <w:tab w:val="left" w:pos="1440"/>
          <w:tab w:val="left" w:pos="2160"/>
          <w:tab w:val="left" w:pos="2880"/>
          <w:tab w:val="left" w:pos="3600"/>
          <w:tab w:val="left" w:pos="4320"/>
          <w:tab w:val="left" w:pos="5040"/>
          <w:tab w:val="left" w:pos="5760"/>
        </w:tabs>
        <w:ind w:left="5760" w:hanging="5760"/>
        <w:rPr>
          <w:sz w:val="24"/>
          <w:szCs w:val="24"/>
          <w:lang w:val="en-GB"/>
        </w:rPr>
      </w:pPr>
      <w:r>
        <w:rPr>
          <w:sz w:val="24"/>
          <w:szCs w:val="24"/>
          <w:lang w:val="en-GB"/>
        </w:rPr>
        <w:t>M. Matusowsky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t>Date</w:t>
      </w:r>
    </w:p>
    <w:p w:rsidR="001F6493" w:rsidRPr="00E41FF2" w:rsidRDefault="001F6493" w:rsidP="001F6493">
      <w:pPr>
        <w:rPr>
          <w:sz w:val="36"/>
          <w:szCs w:val="36"/>
          <w:lang w:val="en-GB"/>
        </w:rPr>
      </w:pPr>
      <w:r>
        <w:rPr>
          <w:sz w:val="24"/>
          <w:szCs w:val="24"/>
        </w:rPr>
        <w:br w:type="page"/>
      </w:r>
      <w:r w:rsidRPr="00E41FF2">
        <w:rPr>
          <w:b/>
          <w:bCs/>
          <w:sz w:val="36"/>
          <w:szCs w:val="36"/>
          <w:lang w:val="en-GB"/>
        </w:rPr>
        <w:lastRenderedPageBreak/>
        <w:t>TABLE OF CONTENTS</w:t>
      </w:r>
    </w:p>
    <w:p w:rsidR="001F6493" w:rsidRPr="009E2975" w:rsidRDefault="00375363" w:rsidP="001F6493">
      <w:pPr>
        <w:rPr>
          <w:sz w:val="36"/>
          <w:szCs w:val="36"/>
          <w:lang w:val="en-GB"/>
        </w:rPr>
      </w:pPr>
      <w:r w:rsidRPr="009E2975">
        <w:rPr>
          <w:noProof/>
          <w:sz w:val="36"/>
          <w:szCs w:val="36"/>
        </w:rPr>
        <mc:AlternateContent>
          <mc:Choice Requires="wps">
            <w:drawing>
              <wp:anchor distT="0" distB="0" distL="114300" distR="114300" simplePos="0" relativeHeight="251628544"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4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A2529C" id="Line 4" o:spid="_x0000_s1026" style="position:absolute;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urWDQIAACQ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cjurW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sidRPr="009E2975">
        <w:rPr>
          <w:noProof/>
          <w:sz w:val="36"/>
          <w:szCs w:val="36"/>
        </w:rPr>
        <mc:AlternateContent>
          <mc:Choice Requires="wps">
            <w:drawing>
              <wp:anchor distT="0" distB="0" distL="114300" distR="114300" simplePos="0" relativeHeight="251629568"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4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4CC981" id="Line 5" o:spid="_x0000_s1026" style="position:absolute;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LtJ1/E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rPr>
          <w:sz w:val="24"/>
          <w:szCs w:val="24"/>
          <w:lang w:val="en-GB"/>
        </w:rPr>
      </w:pPr>
    </w:p>
    <w:p w:rsidR="001F6493" w:rsidRPr="00E41FF2" w:rsidRDefault="00674CF5" w:rsidP="0089761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E41FF2">
        <w:rPr>
          <w:b/>
          <w:sz w:val="24"/>
          <w:szCs w:val="24"/>
          <w:lang w:val="en-GB"/>
        </w:rPr>
        <w:t>Part 2. Summary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897612" w:rsidRPr="00E41FF2">
        <w:rPr>
          <w:sz w:val="24"/>
          <w:szCs w:val="24"/>
          <w:lang w:val="en-GB"/>
        </w:rPr>
        <w:tab/>
      </w:r>
      <w:r w:rsidR="00776173">
        <w:rPr>
          <w:sz w:val="24"/>
          <w:szCs w:val="24"/>
          <w:lang w:val="en-GB"/>
        </w:rPr>
        <w:t>vi</w:t>
      </w:r>
    </w:p>
    <w:p w:rsidR="00674CF5" w:rsidRPr="00E41FF2" w:rsidRDefault="00674CF5" w:rsidP="00674CF5">
      <w:pPr>
        <w:rPr>
          <w:sz w:val="24"/>
          <w:szCs w:val="24"/>
          <w:lang w:val="en-GB"/>
        </w:rPr>
      </w:pPr>
      <w:r w:rsidRPr="00E41FF2">
        <w:rPr>
          <w:sz w:val="24"/>
          <w:szCs w:val="24"/>
          <w:lang w:val="en-GB"/>
        </w:rPr>
        <w:tab/>
      </w:r>
      <w:r w:rsidR="00897612" w:rsidRPr="00E41FF2">
        <w:rPr>
          <w:sz w:val="24"/>
          <w:szCs w:val="24"/>
          <w:lang w:val="en-GB"/>
        </w:rPr>
        <w:t>What has been done</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 xml:space="preserve">What has been achieved </w:t>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674CF5" w:rsidRPr="00E41FF2">
        <w:rPr>
          <w:sz w:val="24"/>
          <w:szCs w:val="24"/>
          <w:lang w:val="en-GB"/>
        </w:rPr>
        <w:tab/>
      </w:r>
      <w:r w:rsidR="00776173">
        <w:rPr>
          <w:sz w:val="24"/>
          <w:szCs w:val="24"/>
          <w:lang w:val="en-GB"/>
        </w:rPr>
        <w:t>vi</w:t>
      </w:r>
    </w:p>
    <w:p w:rsidR="0089761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sidRPr="00E41FF2">
        <w:rPr>
          <w:sz w:val="24"/>
          <w:szCs w:val="24"/>
          <w:lang w:val="en-GB"/>
        </w:rPr>
        <w:t>Findings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776173">
        <w:rPr>
          <w:sz w:val="24"/>
          <w:szCs w:val="24"/>
          <w:lang w:val="en-GB"/>
        </w:rPr>
        <w:t>vi</w:t>
      </w:r>
    </w:p>
    <w:p w:rsidR="00A36CC4" w:rsidRPr="00E41FF2" w:rsidRDefault="00A36CC4"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r>
        <w:rPr>
          <w:sz w:val="24"/>
          <w:szCs w:val="24"/>
          <w:lang w:val="en-GB"/>
        </w:rPr>
        <w:t>Contribution</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vi</w:t>
      </w:r>
    </w:p>
    <w:p w:rsidR="00897612" w:rsidRPr="00E41FF2" w:rsidRDefault="00897612" w:rsidP="00897612">
      <w:pPr>
        <w:tabs>
          <w:tab w:val="left" w:pos="720"/>
          <w:tab w:val="left" w:pos="1440"/>
          <w:tab w:val="left" w:pos="2160"/>
          <w:tab w:val="left" w:pos="2880"/>
          <w:tab w:val="left" w:pos="3600"/>
          <w:tab w:val="left" w:pos="4320"/>
          <w:tab w:val="left" w:pos="5040"/>
          <w:tab w:val="left" w:pos="5760"/>
          <w:tab w:val="left" w:pos="6480"/>
          <w:tab w:val="left" w:pos="7938"/>
          <w:tab w:val="left" w:pos="8640"/>
        </w:tabs>
        <w:ind w:left="1440" w:hanging="731"/>
        <w:rPr>
          <w:sz w:val="24"/>
          <w:szCs w:val="24"/>
          <w:lang w:val="en-GB"/>
        </w:rPr>
      </w:pPr>
    </w:p>
    <w:p w:rsidR="009A5099" w:rsidRPr="00E41FF2" w:rsidRDefault="009A5099" w:rsidP="001F6493">
      <w:pPr>
        <w:rPr>
          <w:sz w:val="24"/>
          <w:szCs w:val="24"/>
          <w:lang w:val="en-GB"/>
        </w:rPr>
      </w:pPr>
      <w:r w:rsidRPr="00E41FF2">
        <w:rPr>
          <w:b/>
          <w:sz w:val="24"/>
          <w:szCs w:val="24"/>
          <w:lang w:val="en-GB"/>
        </w:rPr>
        <w:t>Part 3. Project identification: approved Project Proposal</w:t>
      </w:r>
      <w:r w:rsidR="009D0541" w:rsidRPr="00E41FF2">
        <w:rPr>
          <w:b/>
          <w:sz w:val="24"/>
          <w:szCs w:val="24"/>
          <w:lang w:val="en-GB"/>
        </w:rPr>
        <w:tab/>
      </w:r>
      <w:r w:rsidR="009D0541" w:rsidRPr="00E41FF2">
        <w:rPr>
          <w:b/>
          <w:sz w:val="24"/>
          <w:szCs w:val="24"/>
          <w:lang w:val="en-GB"/>
        </w:rPr>
        <w:tab/>
      </w:r>
      <w:r w:rsidR="009D0541" w:rsidRPr="00E41FF2">
        <w:rPr>
          <w:b/>
          <w:sz w:val="24"/>
          <w:szCs w:val="24"/>
          <w:lang w:val="en-GB"/>
        </w:rPr>
        <w:tab/>
      </w:r>
      <w:r w:rsidR="003550ED" w:rsidRPr="00E41FF2">
        <w:rPr>
          <w:sz w:val="24"/>
          <w:szCs w:val="24"/>
          <w:lang w:val="en-GB"/>
        </w:rPr>
        <w:t>vii</w:t>
      </w:r>
      <w:r w:rsidR="00CA3972">
        <w:rPr>
          <w:sz w:val="24"/>
          <w:szCs w:val="24"/>
          <w:lang w:val="en-GB"/>
        </w:rPr>
        <w:t>i</w:t>
      </w:r>
    </w:p>
    <w:p w:rsidR="009A5099" w:rsidRPr="00E41FF2" w:rsidRDefault="00FA655A" w:rsidP="00FA655A">
      <w:pPr>
        <w:numPr>
          <w:ilvl w:val="0"/>
          <w:numId w:val="7"/>
        </w:numPr>
        <w:rPr>
          <w:sz w:val="24"/>
          <w:szCs w:val="24"/>
          <w:lang w:val="en-GB"/>
        </w:rPr>
      </w:pPr>
      <w:r w:rsidRPr="00E41FF2">
        <w:rPr>
          <w:sz w:val="24"/>
          <w:szCs w:val="24"/>
          <w:lang w:val="en-GB"/>
        </w:rPr>
        <w:t>Problem statement</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viii</w:t>
      </w:r>
    </w:p>
    <w:p w:rsidR="00FA655A" w:rsidRPr="00E41FF2" w:rsidRDefault="00FA655A" w:rsidP="00FA655A">
      <w:pPr>
        <w:numPr>
          <w:ilvl w:val="0"/>
          <w:numId w:val="7"/>
        </w:numPr>
        <w:rPr>
          <w:sz w:val="24"/>
          <w:szCs w:val="24"/>
          <w:lang w:val="en-GB"/>
        </w:rPr>
      </w:pPr>
      <w:r w:rsidRPr="00E41FF2">
        <w:rPr>
          <w:sz w:val="24"/>
          <w:szCs w:val="24"/>
          <w:lang w:val="en-GB"/>
        </w:rPr>
        <w:t>User requirements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C20D4E">
        <w:rPr>
          <w:sz w:val="24"/>
          <w:szCs w:val="24"/>
          <w:lang w:val="en-GB"/>
        </w:rPr>
        <w:t>x</w:t>
      </w:r>
    </w:p>
    <w:p w:rsidR="00FA655A" w:rsidRPr="00E41FF2" w:rsidRDefault="00FA655A" w:rsidP="00FA655A">
      <w:pPr>
        <w:numPr>
          <w:ilvl w:val="0"/>
          <w:numId w:val="7"/>
        </w:numPr>
        <w:rPr>
          <w:sz w:val="24"/>
          <w:szCs w:val="24"/>
          <w:lang w:val="en-GB"/>
        </w:rPr>
      </w:pPr>
      <w:r w:rsidRPr="00E41FF2">
        <w:rPr>
          <w:sz w:val="24"/>
          <w:szCs w:val="24"/>
          <w:lang w:val="en-GB"/>
        </w:rPr>
        <w:t>Functional analysis</w:t>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9D0541" w:rsidRPr="00E41FF2">
        <w:rPr>
          <w:sz w:val="24"/>
          <w:szCs w:val="24"/>
          <w:lang w:val="en-GB"/>
        </w:rPr>
        <w:tab/>
      </w:r>
      <w:r w:rsidR="003550ED" w:rsidRPr="00E41FF2">
        <w:rPr>
          <w:sz w:val="24"/>
          <w:szCs w:val="24"/>
          <w:lang w:val="en-GB"/>
        </w:rPr>
        <w:t>xi</w:t>
      </w:r>
    </w:p>
    <w:p w:rsidR="00FA655A" w:rsidRPr="00E41FF2" w:rsidRDefault="009D0541" w:rsidP="00FA655A">
      <w:pPr>
        <w:numPr>
          <w:ilvl w:val="0"/>
          <w:numId w:val="7"/>
        </w:numPr>
        <w:rPr>
          <w:sz w:val="24"/>
          <w:szCs w:val="24"/>
          <w:lang w:val="en-GB"/>
        </w:rPr>
      </w:pPr>
      <w:r w:rsidRPr="00E41FF2">
        <w:rPr>
          <w:sz w:val="24"/>
          <w:szCs w:val="24"/>
          <w:lang w:val="en-GB"/>
        </w:rPr>
        <w:t>Specifications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w:t>
      </w:r>
      <w:r w:rsidR="00D51EE5">
        <w:rPr>
          <w:sz w:val="24"/>
          <w:szCs w:val="24"/>
          <w:lang w:val="en-GB"/>
        </w:rPr>
        <w:t>v</w:t>
      </w:r>
    </w:p>
    <w:p w:rsidR="009D0541" w:rsidRDefault="009D0541" w:rsidP="00FA655A">
      <w:pPr>
        <w:numPr>
          <w:ilvl w:val="0"/>
          <w:numId w:val="7"/>
        </w:numPr>
        <w:rPr>
          <w:sz w:val="24"/>
          <w:szCs w:val="24"/>
          <w:lang w:val="en-GB"/>
        </w:rPr>
      </w:pPr>
      <w:r w:rsidRPr="00E41FF2">
        <w:rPr>
          <w:sz w:val="24"/>
          <w:szCs w:val="24"/>
          <w:lang w:val="en-GB"/>
        </w:rPr>
        <w:t>Deliverables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xvi</w:t>
      </w:r>
      <w:r w:rsidR="003043C8">
        <w:rPr>
          <w:sz w:val="24"/>
          <w:szCs w:val="24"/>
          <w:lang w:val="en-GB"/>
        </w:rPr>
        <w:t>i</w:t>
      </w:r>
    </w:p>
    <w:p w:rsidR="00E41FF2" w:rsidRPr="00E41FF2" w:rsidRDefault="00E41FF2" w:rsidP="00FA655A">
      <w:pPr>
        <w:numPr>
          <w:ilvl w:val="0"/>
          <w:numId w:val="7"/>
        </w:numPr>
        <w:rPr>
          <w:sz w:val="24"/>
          <w:szCs w:val="24"/>
          <w:lang w:val="en-GB"/>
        </w:rPr>
      </w:pPr>
      <w:r>
        <w:rPr>
          <w:sz w:val="24"/>
          <w:szCs w:val="24"/>
          <w:lang w:val="en-GB"/>
        </w:rPr>
        <w:t>References</w:t>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r>
      <w:r>
        <w:rPr>
          <w:sz w:val="24"/>
          <w:szCs w:val="24"/>
          <w:lang w:val="en-GB"/>
        </w:rPr>
        <w:tab/>
        <w:t>xi</w:t>
      </w:r>
      <w:r w:rsidR="004C5E65">
        <w:rPr>
          <w:sz w:val="24"/>
          <w:szCs w:val="24"/>
          <w:lang w:val="en-GB"/>
        </w:rPr>
        <w:t>x</w:t>
      </w:r>
    </w:p>
    <w:p w:rsidR="00FA655A" w:rsidRPr="00E41FF2" w:rsidRDefault="00FA655A" w:rsidP="001F6493">
      <w:pPr>
        <w:rPr>
          <w:b/>
          <w:sz w:val="24"/>
          <w:szCs w:val="24"/>
          <w:lang w:val="en-GB"/>
        </w:rPr>
      </w:pPr>
    </w:p>
    <w:p w:rsidR="00674CF5" w:rsidRPr="00E41FF2" w:rsidRDefault="00674CF5" w:rsidP="001F6493">
      <w:pPr>
        <w:rPr>
          <w:b/>
          <w:sz w:val="24"/>
          <w:szCs w:val="24"/>
          <w:lang w:val="en-GB"/>
        </w:rPr>
      </w:pPr>
      <w:r w:rsidRPr="00E41FF2">
        <w:rPr>
          <w:b/>
          <w:sz w:val="24"/>
          <w:szCs w:val="24"/>
          <w:lang w:val="en-GB"/>
        </w:rPr>
        <w:t xml:space="preserve">Part </w:t>
      </w:r>
      <w:r w:rsidR="009A5099" w:rsidRPr="00E41FF2">
        <w:rPr>
          <w:b/>
          <w:sz w:val="24"/>
          <w:szCs w:val="24"/>
          <w:lang w:val="en-GB"/>
        </w:rPr>
        <w:t>4</w:t>
      </w:r>
      <w:r w:rsidRPr="00E41FF2">
        <w:rPr>
          <w:b/>
          <w:sz w:val="24"/>
          <w:szCs w:val="24"/>
          <w:lang w:val="en-GB"/>
        </w:rPr>
        <w:t>. Main report</w:t>
      </w:r>
    </w:p>
    <w:p w:rsidR="00674CF5" w:rsidRPr="00E41FF2" w:rsidRDefault="00674CF5" w:rsidP="001F6493">
      <w:pPr>
        <w:rPr>
          <w:sz w:val="24"/>
          <w:szCs w:val="24"/>
          <w:lang w:val="en-GB"/>
        </w:rPr>
      </w:pPr>
    </w:p>
    <w:p w:rsidR="001F6493" w:rsidRPr="00E41FF2" w:rsidRDefault="00E47581"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9A5099" w:rsidRPr="00E41FF2">
        <w:rPr>
          <w:sz w:val="24"/>
          <w:szCs w:val="24"/>
          <w:lang w:val="en-GB"/>
        </w:rPr>
        <w:t>1</w:t>
      </w:r>
      <w:r w:rsidR="00843755" w:rsidRPr="00E41FF2">
        <w:rPr>
          <w:sz w:val="24"/>
          <w:szCs w:val="24"/>
          <w:lang w:val="en-GB"/>
        </w:rPr>
        <w:t xml:space="preserve">. </w:t>
      </w:r>
      <w:r w:rsidR="001F6493" w:rsidRPr="00E41FF2">
        <w:rPr>
          <w:sz w:val="24"/>
          <w:szCs w:val="24"/>
          <w:lang w:val="en-GB"/>
        </w:rPr>
        <w:t>Literature study</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1</w:t>
      </w:r>
    </w:p>
    <w:p w:rsidR="001F6493" w:rsidRPr="00E41FF2" w:rsidRDefault="001F6493" w:rsidP="001F6493">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9A5099" w:rsidRPr="00E41FF2">
        <w:rPr>
          <w:sz w:val="24"/>
          <w:szCs w:val="24"/>
          <w:lang w:val="en-GB"/>
        </w:rPr>
        <w:t>1</w:t>
      </w:r>
      <w:r w:rsidR="00843755" w:rsidRPr="00E41FF2">
        <w:rPr>
          <w:sz w:val="24"/>
          <w:szCs w:val="24"/>
          <w:lang w:val="en-GB"/>
        </w:rPr>
        <w:t>.1</w:t>
      </w:r>
      <w:r w:rsidRPr="00E41FF2">
        <w:rPr>
          <w:sz w:val="24"/>
          <w:szCs w:val="24"/>
          <w:lang w:val="en-GB"/>
        </w:rPr>
        <w:tab/>
        <w:t>Background and context of the problem</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EE7318" w:rsidRPr="00E41FF2" w:rsidRDefault="001F6493" w:rsidP="00ED17E2">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843755" w:rsidRPr="00E41FF2">
        <w:rPr>
          <w:sz w:val="24"/>
          <w:szCs w:val="24"/>
          <w:lang w:val="en-GB"/>
        </w:rPr>
        <w:t>1</w:t>
      </w:r>
      <w:r w:rsidRPr="00E41FF2">
        <w:rPr>
          <w:sz w:val="24"/>
          <w:szCs w:val="24"/>
          <w:lang w:val="en-GB"/>
        </w:rPr>
        <w:t>.1.1</w:t>
      </w:r>
      <w:r w:rsidRPr="00E41FF2">
        <w:rPr>
          <w:sz w:val="24"/>
          <w:szCs w:val="24"/>
          <w:lang w:val="en-GB"/>
        </w:rPr>
        <w:tab/>
        <w:t>Digital modulation techniques</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p>
    <w:p w:rsidR="003550ED" w:rsidRPr="00E41FF2" w:rsidRDefault="009A5099" w:rsidP="00E47581">
      <w:pPr>
        <w:numPr>
          <w:ilvl w:val="12"/>
          <w:numId w:val="0"/>
        </w:numPr>
        <w:ind w:firstLine="720"/>
        <w:rPr>
          <w:sz w:val="24"/>
          <w:szCs w:val="24"/>
          <w:lang w:val="en-GB"/>
        </w:rPr>
      </w:pPr>
      <w:r w:rsidRPr="00E41FF2">
        <w:rPr>
          <w:sz w:val="24"/>
          <w:szCs w:val="24"/>
          <w:lang w:val="en-GB"/>
        </w:rPr>
        <w:t>2</w:t>
      </w:r>
      <w:r w:rsidR="009E2975" w:rsidRPr="00E41FF2">
        <w:rPr>
          <w:sz w:val="24"/>
          <w:szCs w:val="24"/>
          <w:lang w:val="en-GB"/>
        </w:rPr>
        <w:t>.</w:t>
      </w:r>
      <w:r w:rsidR="003550ED" w:rsidRPr="00E41FF2">
        <w:rPr>
          <w:sz w:val="24"/>
          <w:szCs w:val="24"/>
          <w:lang w:val="en-GB"/>
        </w:rPr>
        <w:t xml:space="preserve"> Approach</w:t>
      </w:r>
      <w:r w:rsidR="001F6493" w:rsidRPr="00E41FF2">
        <w:rPr>
          <w:sz w:val="24"/>
          <w:szCs w:val="24"/>
          <w:lang w:val="en-GB"/>
        </w:rPr>
        <w:t xml:space="preserve"> </w:t>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r>
      <w:r w:rsidR="003550ED"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 xml:space="preserve">2.1   </w:t>
      </w:r>
      <w:r w:rsidRPr="00E41FF2">
        <w:rPr>
          <w:sz w:val="24"/>
          <w:szCs w:val="24"/>
          <w:lang w:val="en-GB"/>
        </w:rPr>
        <w:tab/>
        <w:t>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w:t>
      </w:r>
    </w:p>
    <w:p w:rsidR="003550ED" w:rsidRPr="00E41FF2" w:rsidRDefault="003550ED" w:rsidP="003550ED">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t>2.</w:t>
      </w:r>
      <w:r w:rsidR="00A923E7" w:rsidRPr="00E41FF2">
        <w:rPr>
          <w:sz w:val="24"/>
          <w:szCs w:val="24"/>
          <w:lang w:val="en-GB"/>
        </w:rPr>
        <w:t>2</w:t>
      </w:r>
      <w:r w:rsidRPr="00E41FF2">
        <w:rPr>
          <w:sz w:val="24"/>
          <w:szCs w:val="24"/>
          <w:lang w:val="en-GB"/>
        </w:rPr>
        <w:tab/>
        <w:t>Preferred solution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6</w:t>
      </w:r>
    </w:p>
    <w:p w:rsidR="003550ED" w:rsidRPr="00E41FF2" w:rsidRDefault="003550ED"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p>
    <w:p w:rsidR="001F6493" w:rsidRPr="00E41FF2" w:rsidRDefault="003550ED" w:rsidP="00E47581">
      <w:pPr>
        <w:numPr>
          <w:ilvl w:val="12"/>
          <w:numId w:val="0"/>
        </w:numPr>
        <w:ind w:firstLine="720"/>
        <w:rPr>
          <w:sz w:val="24"/>
          <w:szCs w:val="24"/>
          <w:lang w:val="en-GB"/>
        </w:rPr>
      </w:pPr>
      <w:r w:rsidRPr="00E41FF2">
        <w:rPr>
          <w:sz w:val="24"/>
          <w:szCs w:val="24"/>
          <w:lang w:val="en-GB"/>
        </w:rPr>
        <w:t xml:space="preserve">3. </w:t>
      </w:r>
      <w:r w:rsidR="001F6493" w:rsidRPr="00E41FF2">
        <w:rPr>
          <w:sz w:val="24"/>
          <w:szCs w:val="24"/>
          <w:lang w:val="en-GB"/>
        </w:rPr>
        <w:t>De</w:t>
      </w:r>
      <w:r w:rsidR="00EE7318" w:rsidRPr="00E41FF2">
        <w:rPr>
          <w:sz w:val="24"/>
          <w:szCs w:val="24"/>
          <w:lang w:val="en-GB"/>
        </w:rPr>
        <w:t>sign and implementation</w:t>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r>
      <w:r w:rsidR="00EE7318" w:rsidRPr="00E41FF2">
        <w:rPr>
          <w:sz w:val="24"/>
          <w:szCs w:val="24"/>
          <w:lang w:val="en-GB"/>
        </w:rPr>
        <w:tab/>
        <w:t xml:space="preserve">         </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3.1</w:t>
      </w:r>
      <w:r w:rsidRPr="00E41FF2">
        <w:rPr>
          <w:sz w:val="24"/>
          <w:szCs w:val="24"/>
          <w:lang w:val="en-GB"/>
        </w:rPr>
        <w:t xml:space="preserve"> Theoretical analysis and modelling</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920B32" w:rsidRPr="00E41FF2">
        <w:rPr>
          <w:sz w:val="24"/>
          <w:szCs w:val="24"/>
          <w:lang w:val="en-GB"/>
        </w:rPr>
        <w:t>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3.2</w:t>
      </w:r>
      <w:r w:rsidRPr="00E41FF2">
        <w:rPr>
          <w:sz w:val="24"/>
          <w:szCs w:val="24"/>
          <w:lang w:val="en-GB"/>
        </w:rPr>
        <w:t xml:space="preserve"> Simulation study and optimization</w:t>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1</w:t>
      </w:r>
      <w:r w:rsidR="007361C3" w:rsidRPr="00E41FF2">
        <w:rPr>
          <w:sz w:val="24"/>
          <w:szCs w:val="24"/>
          <w:lang w:val="en-GB"/>
        </w:rPr>
        <w:t>2</w:t>
      </w:r>
    </w:p>
    <w:p w:rsidR="001F6493" w:rsidRPr="00E41FF2" w:rsidRDefault="00EE7318"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3550ED" w:rsidRPr="00E41FF2">
        <w:rPr>
          <w:sz w:val="24"/>
          <w:szCs w:val="24"/>
          <w:lang w:val="en-GB"/>
        </w:rPr>
        <w:t>3.3</w:t>
      </w:r>
      <w:r w:rsidRPr="00E41FF2">
        <w:rPr>
          <w:sz w:val="24"/>
          <w:szCs w:val="24"/>
          <w:lang w:val="en-GB"/>
        </w:rPr>
        <w:t xml:space="preserve"> Hardware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001F6493"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6</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.3.1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.3.2 Design equ</w:t>
      </w:r>
      <w:r w:rsidR="00E41FF2">
        <w:rPr>
          <w:sz w:val="24"/>
          <w:szCs w:val="24"/>
          <w:lang w:val="en-GB"/>
        </w:rPr>
        <w:t>ations and design calculations</w:t>
      </w:r>
      <w:r w:rsidR="00E41FF2">
        <w:rPr>
          <w:sz w:val="24"/>
          <w:szCs w:val="24"/>
          <w:lang w:val="en-GB"/>
        </w:rPr>
        <w:tab/>
      </w:r>
      <w:r w:rsidR="00EE7318" w:rsidRPr="00E41FF2">
        <w:rPr>
          <w:sz w:val="24"/>
          <w:szCs w:val="24"/>
          <w:lang w:val="en-GB"/>
        </w:rPr>
        <w:tab/>
      </w:r>
      <w:r w:rsidR="00AD10FD" w:rsidRPr="00E41FF2">
        <w:rPr>
          <w:sz w:val="24"/>
          <w:szCs w:val="24"/>
          <w:lang w:val="en-GB"/>
        </w:rPr>
        <w:t>1</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3550ED" w:rsidRPr="00E41FF2">
        <w:rPr>
          <w:sz w:val="24"/>
          <w:szCs w:val="24"/>
          <w:lang w:val="en-GB"/>
        </w:rPr>
        <w:t>3</w:t>
      </w:r>
      <w:r w:rsidRPr="00E41FF2">
        <w:rPr>
          <w:sz w:val="24"/>
          <w:szCs w:val="24"/>
          <w:lang w:val="en-GB"/>
        </w:rPr>
        <w:t>.3.3 Final design schematics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1</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 Hardware implementation</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.4.1 PC board layout and manufacturing process</w:t>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2</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.4.2 Hardware integration and testing</w:t>
      </w:r>
      <w:r w:rsidR="00E41FF2">
        <w:rPr>
          <w:sz w:val="24"/>
          <w:szCs w:val="24"/>
          <w:lang w:val="en-GB"/>
        </w:rPr>
        <w:tab/>
      </w:r>
      <w:r w:rsid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5</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 Software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.5.1 Design alternatives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.5.2 Design procedure followed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7</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.5.3 Design calculations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2</w:t>
      </w:r>
      <w:r w:rsidRPr="00E41FF2">
        <w:rPr>
          <w:sz w:val="24"/>
          <w:szCs w:val="24"/>
          <w:lang w:val="en-GB"/>
        </w:rPr>
        <w:t>9</w:t>
      </w:r>
    </w:p>
    <w:p w:rsidR="001F6493" w:rsidRPr="00E41FF2" w:rsidRDefault="001F6493" w:rsidP="001F6493">
      <w:pPr>
        <w:numPr>
          <w:ilvl w:val="12"/>
          <w:numId w:val="0"/>
        </w:numPr>
        <w:rPr>
          <w:sz w:val="24"/>
          <w:szCs w:val="24"/>
          <w:lang w:val="en-GB"/>
        </w:rPr>
      </w:pPr>
      <w:r w:rsidRPr="00E41FF2">
        <w:rPr>
          <w:sz w:val="24"/>
          <w:szCs w:val="24"/>
          <w:lang w:val="en-GB"/>
        </w:rPr>
        <w:tab/>
      </w:r>
      <w:r w:rsidRPr="00E41FF2">
        <w:rPr>
          <w:sz w:val="24"/>
          <w:szCs w:val="24"/>
          <w:lang w:val="en-GB"/>
        </w:rPr>
        <w:tab/>
      </w:r>
      <w:r w:rsidR="00920B32" w:rsidRPr="00E41FF2">
        <w:rPr>
          <w:sz w:val="24"/>
          <w:szCs w:val="24"/>
          <w:lang w:val="en-GB"/>
        </w:rPr>
        <w:t>3</w:t>
      </w:r>
      <w:r w:rsidRPr="00E41FF2">
        <w:rPr>
          <w:sz w:val="24"/>
          <w:szCs w:val="24"/>
          <w:lang w:val="en-GB"/>
        </w:rPr>
        <w:t>.6 Software implementation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0</w:t>
      </w:r>
    </w:p>
    <w:p w:rsidR="00EE7318" w:rsidRPr="00E41FF2" w:rsidRDefault="001F6493" w:rsidP="00920B32">
      <w:pPr>
        <w:numPr>
          <w:ilvl w:val="12"/>
          <w:numId w:val="0"/>
        </w:numPr>
        <w:rPr>
          <w:sz w:val="24"/>
          <w:szCs w:val="24"/>
          <w:lang w:val="en-GB"/>
        </w:rPr>
      </w:pPr>
      <w:r w:rsidRPr="00E41FF2">
        <w:rPr>
          <w:sz w:val="24"/>
          <w:szCs w:val="24"/>
          <w:lang w:val="en-GB"/>
        </w:rPr>
        <w:tab/>
      </w:r>
      <w:r w:rsidR="000804DC" w:rsidRPr="00E41FF2">
        <w:rPr>
          <w:sz w:val="24"/>
          <w:szCs w:val="24"/>
          <w:lang w:val="en-GB"/>
        </w:rPr>
        <w:tab/>
      </w:r>
      <w:r w:rsidR="00920B32" w:rsidRPr="00E41FF2">
        <w:rPr>
          <w:sz w:val="24"/>
          <w:szCs w:val="24"/>
          <w:lang w:val="en-GB"/>
        </w:rPr>
        <w:t>3</w:t>
      </w:r>
      <w:r w:rsidRPr="00E41FF2">
        <w:rPr>
          <w:sz w:val="24"/>
          <w:szCs w:val="24"/>
          <w:lang w:val="en-GB"/>
        </w:rPr>
        <w:t>.7 Final system integration and testing</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2</w:t>
      </w:r>
      <w:r w:rsidR="00EE7318" w:rsidRPr="00E41FF2">
        <w:rPr>
          <w:sz w:val="24"/>
          <w:szCs w:val="24"/>
          <w:lang w:val="en-GB"/>
        </w:rPr>
        <w:t xml:space="preserve"> </w:t>
      </w:r>
    </w:p>
    <w:p w:rsidR="000804DC" w:rsidRPr="00E41FF2" w:rsidRDefault="009A5099" w:rsidP="00EE7318">
      <w:pPr>
        <w:numPr>
          <w:ilvl w:val="12"/>
          <w:numId w:val="0"/>
        </w:numPr>
        <w:rPr>
          <w:sz w:val="24"/>
          <w:szCs w:val="24"/>
          <w:lang w:val="en-GB"/>
        </w:rPr>
      </w:pPr>
      <w:r w:rsidRPr="00E41FF2">
        <w:rPr>
          <w:sz w:val="24"/>
          <w:szCs w:val="24"/>
          <w:lang w:val="en-GB"/>
        </w:rPr>
        <w:tab/>
      </w:r>
      <w:r w:rsidR="00C167BE" w:rsidRPr="00E41FF2">
        <w:rPr>
          <w:sz w:val="24"/>
          <w:szCs w:val="24"/>
          <w:lang w:val="en-GB"/>
        </w:rPr>
        <w:tab/>
      </w:r>
      <w:r w:rsidR="003550ED" w:rsidRPr="00E41FF2">
        <w:rPr>
          <w:sz w:val="24"/>
          <w:szCs w:val="24"/>
          <w:lang w:val="en-GB"/>
        </w:rPr>
        <w:t>3.</w:t>
      </w:r>
      <w:r w:rsidR="007361C3" w:rsidRPr="00E41FF2">
        <w:rPr>
          <w:sz w:val="24"/>
          <w:szCs w:val="24"/>
          <w:lang w:val="en-GB"/>
        </w:rPr>
        <w:t>8</w:t>
      </w:r>
      <w:r w:rsidR="000804DC" w:rsidRPr="00E41FF2">
        <w:rPr>
          <w:sz w:val="24"/>
          <w:szCs w:val="24"/>
          <w:lang w:val="en-GB"/>
        </w:rPr>
        <w:t xml:space="preserve"> Design summary</w:t>
      </w:r>
    </w:p>
    <w:p w:rsidR="00EE7318" w:rsidRPr="00E41FF2" w:rsidRDefault="00EE7318" w:rsidP="00EE7318">
      <w:pPr>
        <w:numPr>
          <w:ilvl w:val="12"/>
          <w:numId w:val="0"/>
        </w:numPr>
        <w:rPr>
          <w:sz w:val="24"/>
          <w:szCs w:val="24"/>
          <w:lang w:val="en-GB"/>
        </w:rPr>
      </w:pPr>
    </w:p>
    <w:p w:rsidR="00626FB2" w:rsidRPr="00E41FF2" w:rsidRDefault="00C167BE" w:rsidP="00EC1AE4">
      <w:pPr>
        <w:numPr>
          <w:ilvl w:val="12"/>
          <w:numId w:val="0"/>
        </w:numPr>
        <w:tabs>
          <w:tab w:val="left" w:pos="720"/>
          <w:tab w:val="left" w:pos="1440"/>
          <w:tab w:val="left" w:pos="2160"/>
          <w:tab w:val="left" w:pos="2880"/>
          <w:tab w:val="left" w:pos="3600"/>
          <w:tab w:val="left" w:pos="4320"/>
          <w:tab w:val="left" w:pos="5040"/>
          <w:tab w:val="left" w:pos="5760"/>
          <w:tab w:val="left" w:pos="6480"/>
          <w:tab w:val="left" w:pos="7920"/>
          <w:tab w:val="right" w:pos="8640"/>
        </w:tabs>
        <w:ind w:firstLine="720"/>
        <w:rPr>
          <w:sz w:val="24"/>
          <w:szCs w:val="24"/>
          <w:lang w:val="en-GB"/>
        </w:rPr>
      </w:pPr>
      <w:r w:rsidRPr="00E41FF2">
        <w:rPr>
          <w:sz w:val="24"/>
          <w:szCs w:val="24"/>
          <w:lang w:val="en-GB"/>
        </w:rPr>
        <w:t>4</w:t>
      </w:r>
      <w:r w:rsidR="001F6493" w:rsidRPr="00E41FF2">
        <w:rPr>
          <w:sz w:val="24"/>
          <w:szCs w:val="24"/>
          <w:lang w:val="en-GB"/>
        </w:rPr>
        <w:t>. Results</w:t>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626FB2" w:rsidRPr="00E41FF2">
        <w:rPr>
          <w:sz w:val="24"/>
          <w:szCs w:val="24"/>
          <w:lang w:val="en-GB"/>
        </w:rPr>
        <w:tab/>
      </w:r>
      <w:r w:rsidR="00AD10FD" w:rsidRPr="00E41FF2">
        <w:rPr>
          <w:sz w:val="24"/>
          <w:szCs w:val="24"/>
          <w:lang w:val="en-GB"/>
        </w:rPr>
        <w:t>3</w:t>
      </w:r>
      <w:r w:rsidR="00626FB2" w:rsidRPr="00E41FF2">
        <w:rPr>
          <w:sz w:val="24"/>
          <w:szCs w:val="24"/>
          <w:lang w:val="en-GB"/>
        </w:rPr>
        <w:t>4</w:t>
      </w:r>
    </w:p>
    <w:p w:rsidR="00626FB2"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.1 Summary of results achieved</w:t>
      </w:r>
      <w:r w:rsidR="001F6493"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626FB2"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EC1AE4" w:rsidRPr="00E41FF2">
        <w:rPr>
          <w:sz w:val="24"/>
          <w:szCs w:val="24"/>
          <w:lang w:val="en-GB"/>
        </w:rPr>
        <w:tab/>
      </w:r>
      <w:r w:rsidR="00C167BE" w:rsidRPr="00E41FF2">
        <w:rPr>
          <w:sz w:val="24"/>
          <w:szCs w:val="24"/>
          <w:lang w:val="en-GB"/>
        </w:rPr>
        <w:t>4</w:t>
      </w:r>
      <w:r w:rsidR="001F6493" w:rsidRPr="00E41FF2">
        <w:rPr>
          <w:sz w:val="24"/>
          <w:szCs w:val="24"/>
          <w:lang w:val="en-GB"/>
        </w:rPr>
        <w:t>.</w:t>
      </w:r>
      <w:r w:rsidRPr="00E41FF2">
        <w:rPr>
          <w:sz w:val="24"/>
          <w:szCs w:val="24"/>
          <w:lang w:val="en-GB"/>
        </w:rPr>
        <w:t>2</w:t>
      </w:r>
      <w:r w:rsidR="001F6493" w:rsidRPr="00E41FF2">
        <w:rPr>
          <w:sz w:val="24"/>
          <w:szCs w:val="24"/>
          <w:lang w:val="en-GB"/>
        </w:rPr>
        <w:t xml:space="preserve"> Qualification test</w:t>
      </w:r>
      <w:r w:rsidRPr="00E41FF2">
        <w:rPr>
          <w:sz w:val="24"/>
          <w:szCs w:val="24"/>
          <w:lang w:val="en-GB"/>
        </w:rPr>
        <w:t>s</w:t>
      </w:r>
      <w:r w:rsidR="001F6493" w:rsidRPr="00E41FF2">
        <w:rPr>
          <w:sz w:val="24"/>
          <w:szCs w:val="24"/>
          <w:lang w:val="en-GB"/>
        </w:rPr>
        <w:t xml:space="preserve"> </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3</w:t>
      </w:r>
      <w:r w:rsidR="001F6493" w:rsidRPr="00E41FF2">
        <w:rPr>
          <w:sz w:val="24"/>
          <w:szCs w:val="24"/>
          <w:lang w:val="en-GB"/>
        </w:rPr>
        <w:t>4</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lastRenderedPageBreak/>
        <w:tab/>
      </w:r>
      <w:r w:rsidRPr="00E41FF2">
        <w:rPr>
          <w:sz w:val="24"/>
          <w:szCs w:val="24"/>
          <w:lang w:val="en-GB"/>
        </w:rPr>
        <w:tab/>
      </w:r>
      <w:r w:rsidR="00EC1AE4" w:rsidRPr="00E41FF2">
        <w:rPr>
          <w:sz w:val="24"/>
          <w:szCs w:val="24"/>
          <w:lang w:val="en-GB"/>
        </w:rPr>
        <w:tab/>
      </w:r>
      <w:r w:rsidR="00C167BE" w:rsidRPr="00E41FF2">
        <w:rPr>
          <w:sz w:val="24"/>
          <w:szCs w:val="24"/>
          <w:lang w:val="en-GB"/>
        </w:rPr>
        <w:t>4</w:t>
      </w:r>
      <w:r w:rsidRPr="00E41FF2">
        <w:rPr>
          <w:sz w:val="24"/>
          <w:szCs w:val="24"/>
          <w:lang w:val="en-GB"/>
        </w:rPr>
        <w:t>.</w:t>
      </w:r>
      <w:r w:rsidR="00626FB2" w:rsidRPr="00E41FF2">
        <w:rPr>
          <w:sz w:val="24"/>
          <w:szCs w:val="24"/>
          <w:lang w:val="en-GB"/>
        </w:rPr>
        <w:t>2</w:t>
      </w:r>
      <w:r w:rsidRPr="00E41FF2">
        <w:rPr>
          <w:sz w:val="24"/>
          <w:szCs w:val="24"/>
          <w:lang w:val="en-GB"/>
        </w:rPr>
        <w:t xml:space="preserve">.1 </w:t>
      </w:r>
      <w:r w:rsidR="00235A0B">
        <w:rPr>
          <w:sz w:val="24"/>
          <w:szCs w:val="24"/>
          <w:lang w:val="en-GB"/>
        </w:rPr>
        <w:t>Qualification test 1</w:t>
      </w:r>
      <w:r w:rsidRPr="00E41FF2">
        <w:rPr>
          <w:sz w:val="24"/>
          <w:szCs w:val="24"/>
          <w:lang w:val="en-GB"/>
        </w:rPr>
        <w:t xml:space="preserve">: testing of </w:t>
      </w:r>
      <w:r w:rsidR="00A72694" w:rsidRPr="00E41FF2">
        <w:rPr>
          <w:sz w:val="24"/>
          <w:szCs w:val="24"/>
          <w:lang w:val="en-GB"/>
        </w:rPr>
        <w:t>communication distance</w:t>
      </w:r>
      <w:r w:rsidR="00E41FF2">
        <w:rPr>
          <w:sz w:val="24"/>
          <w:szCs w:val="24"/>
          <w:lang w:val="en-GB"/>
        </w:rPr>
        <w:tab/>
      </w:r>
      <w:r w:rsidR="00AD10FD" w:rsidRPr="00E41FF2">
        <w:rPr>
          <w:sz w:val="24"/>
          <w:szCs w:val="24"/>
          <w:lang w:val="en-GB"/>
        </w:rPr>
        <w:t>3</w:t>
      </w:r>
      <w:r w:rsidRPr="00E41FF2">
        <w:rPr>
          <w:sz w:val="24"/>
          <w:szCs w:val="24"/>
          <w:lang w:val="en-GB"/>
        </w:rPr>
        <w:t>4</w:t>
      </w:r>
    </w:p>
    <w:p w:rsidR="00C167BE" w:rsidRPr="00E41FF2" w:rsidRDefault="00EC1AE4"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C167BE" w:rsidRPr="00E41FF2">
        <w:rPr>
          <w:sz w:val="24"/>
          <w:szCs w:val="24"/>
          <w:lang w:val="en-GB"/>
        </w:rPr>
        <w:t>4.2.1.a Qualification test</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w:t>
      </w:r>
      <w:r w:rsidR="008C675A" w:rsidRPr="00E41FF2">
        <w:rPr>
          <w:i/>
          <w:sz w:val="24"/>
          <w:szCs w:val="24"/>
          <w:lang w:val="en-GB"/>
        </w:rPr>
        <w:t>s</w:t>
      </w:r>
      <w:r w:rsidRPr="00E41FF2">
        <w:rPr>
          <w:i/>
          <w:sz w:val="24"/>
          <w:szCs w:val="24"/>
          <w:lang w:val="en-GB"/>
        </w:rPr>
        <w:t xml:space="preserve"> of </w:t>
      </w:r>
      <w:r w:rsidR="008C675A" w:rsidRPr="00E41FF2">
        <w:rPr>
          <w:i/>
          <w:sz w:val="24"/>
          <w:szCs w:val="24"/>
          <w:lang w:val="en-GB"/>
        </w:rPr>
        <w:t>test/</w:t>
      </w:r>
      <w:r w:rsidRPr="00E41FF2">
        <w:rPr>
          <w:i/>
          <w:sz w:val="24"/>
          <w:szCs w:val="24"/>
          <w:lang w:val="en-GB"/>
        </w:rPr>
        <w:t>experiment</w:t>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C167BE">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3</w:t>
      </w:r>
      <w:r w:rsidRPr="00E41FF2">
        <w:rPr>
          <w:sz w:val="24"/>
          <w:szCs w:val="24"/>
          <w:lang w:val="en-GB"/>
        </w:rPr>
        <w:t>4</w:t>
      </w:r>
    </w:p>
    <w:p w:rsidR="001F6493" w:rsidRPr="00E41FF2" w:rsidRDefault="001F6493"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Experimental </w:t>
      </w:r>
      <w:r w:rsidR="008C675A" w:rsidRPr="00E41FF2">
        <w:rPr>
          <w:i/>
          <w:sz w:val="24"/>
          <w:szCs w:val="24"/>
          <w:lang w:val="en-GB"/>
        </w:rPr>
        <w:t xml:space="preserve">parameters and </w:t>
      </w:r>
      <w:r w:rsidRPr="00E41FF2">
        <w:rPr>
          <w:i/>
          <w:sz w:val="24"/>
          <w:szCs w:val="24"/>
          <w:lang w:val="en-GB"/>
        </w:rPr>
        <w:t>setup</w:t>
      </w:r>
      <w:r w:rsidR="008C675A" w:rsidRPr="00E41FF2">
        <w:rPr>
          <w:sz w:val="24"/>
          <w:szCs w:val="24"/>
          <w:lang w:val="en-GB"/>
        </w:rPr>
        <w:tab/>
      </w:r>
      <w:r w:rsidRPr="00E41FF2">
        <w:rPr>
          <w:sz w:val="24"/>
          <w:szCs w:val="24"/>
          <w:lang w:val="en-GB"/>
        </w:rPr>
        <w:tab/>
      </w:r>
      <w:r w:rsidR="00AD10FD" w:rsidRPr="00E41FF2">
        <w:rPr>
          <w:sz w:val="24"/>
          <w:szCs w:val="24"/>
          <w:lang w:val="en-GB"/>
        </w:rPr>
        <w:t>3</w:t>
      </w:r>
      <w:r w:rsidR="008C675A" w:rsidRPr="00E41FF2">
        <w:rPr>
          <w:sz w:val="24"/>
          <w:szCs w:val="24"/>
          <w:lang w:val="en-GB"/>
        </w:rPr>
        <w:t>5</w:t>
      </w:r>
    </w:p>
    <w:p w:rsidR="001F6493" w:rsidRPr="00E41FF2" w:rsidRDefault="00375363" w:rsidP="00C167BE">
      <w:pPr>
        <w:numPr>
          <w:ilvl w:val="12"/>
          <w:numId w:val="0"/>
        </w:numPr>
        <w:ind w:left="720"/>
        <w:rPr>
          <w:sz w:val="24"/>
          <w:szCs w:val="24"/>
          <w:lang w:val="en-GB"/>
        </w:rPr>
      </w:pPr>
      <w:r>
        <w:rPr>
          <w:noProof/>
        </w:rPr>
        <mc:AlternateContent>
          <mc:Choice Requires="wps">
            <w:drawing>
              <wp:anchor distT="0" distB="0" distL="114300" distR="114300" simplePos="0" relativeHeight="251683840" behindDoc="0" locked="0" layoutInCell="1" allowOverlap="1">
                <wp:simplePos x="0" y="0"/>
                <wp:positionH relativeFrom="column">
                  <wp:posOffset>-591185</wp:posOffset>
                </wp:positionH>
                <wp:positionV relativeFrom="paragraph">
                  <wp:posOffset>340995</wp:posOffset>
                </wp:positionV>
                <wp:extent cx="2091690" cy="346710"/>
                <wp:effectExtent l="0" t="0" r="3175"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690" cy="346710"/>
                        </a:xfrm>
                        <a:prstGeom prst="rect">
                          <a:avLst/>
                        </a:prstGeom>
                        <a:solidFill>
                          <a:srgbClr val="FFFFFF"/>
                        </a:solidFill>
                        <a:ln w="9525">
                          <a:solidFill>
                            <a:srgbClr val="000000"/>
                          </a:solidFill>
                          <a:miter lim="800000"/>
                          <a:headEnd/>
                          <a:tailEnd/>
                        </a:ln>
                      </wps:spPr>
                      <wps:txbx>
                        <w:txbxContent>
                          <w:p w:rsidR="007777DE" w:rsidRDefault="007777DE">
                            <w:r w:rsidRPr="00E41FF2">
                              <w:rPr>
                                <w:rFonts w:ascii="Viner Hand ITC" w:hAnsi="Viner Hand ITC" w:cs="Viner Hand ITC"/>
                                <w:color w:val="FF0000"/>
                                <w:sz w:val="24"/>
                                <w:szCs w:val="24"/>
                                <w:lang w:val="en-GB"/>
                              </w:rPr>
                              <w:t>objective description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46.55pt;margin-top:26.85pt;width:164.7pt;height:27.3pt;z-index:251683840;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D7k4JAIAAEY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">
                <v:textbox style="mso-fit-shape-to-text:t">
                  <w:txbxContent>
                    <w:p w:rsidR="007777DE" w:rsidRDefault="007777DE">
                      <w:r w:rsidRPr="00E41FF2">
                        <w:rPr>
                          <w:rFonts w:ascii="Viner Hand ITC" w:hAnsi="Viner Hand ITC" w:cs="Viner Hand ITC"/>
                          <w:color w:val="FF0000"/>
                          <w:sz w:val="24"/>
                          <w:szCs w:val="24"/>
                          <w:lang w:val="en-GB"/>
                        </w:rPr>
                        <w:t>objective description</w:t>
                      </w:r>
                    </w:p>
                  </w:txbxContent>
                </v:textbox>
              </v:shape>
            </w:pict>
          </mc:Fallback>
        </mc:AlternateConten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EC1AE4" w:rsidRPr="00E41FF2">
        <w:rPr>
          <w:sz w:val="24"/>
          <w:szCs w:val="24"/>
          <w:lang w:val="en-GB"/>
        </w:rPr>
        <w:tab/>
      </w:r>
      <w:r w:rsidR="00626FB2" w:rsidRPr="00E41FF2">
        <w:rPr>
          <w:i/>
          <w:sz w:val="24"/>
          <w:szCs w:val="24"/>
          <w:lang w:val="en-GB"/>
        </w:rPr>
        <w:t>Experimental p</w:t>
      </w:r>
      <w:r w:rsidR="001F6493" w:rsidRPr="00E41FF2">
        <w:rPr>
          <w:i/>
          <w:sz w:val="24"/>
          <w:szCs w:val="24"/>
          <w:lang w:val="en-GB"/>
        </w:rPr>
        <w:t>rotocol</w:t>
      </w:r>
      <w:r w:rsidR="008C675A" w:rsidRPr="00E41FF2">
        <w:rPr>
          <w:i/>
          <w:sz w:val="24"/>
          <w:szCs w:val="24"/>
          <w:lang w:val="en-GB"/>
        </w:rPr>
        <w:t xml:space="preserve"> (experimental steps)</w:t>
      </w:r>
      <w:r w:rsidR="001F6493" w:rsidRPr="00E41FF2">
        <w:rPr>
          <w:sz w:val="24"/>
          <w:szCs w:val="24"/>
          <w:lang w:val="en-GB"/>
        </w:rPr>
        <w:tab/>
      </w:r>
      <w:r w:rsidR="00AD10FD" w:rsidRPr="00E41FF2">
        <w:rPr>
          <w:sz w:val="24"/>
          <w:szCs w:val="24"/>
          <w:lang w:val="en-GB"/>
        </w:rPr>
        <w:t>3</w:t>
      </w:r>
      <w:r w:rsidR="008C675A" w:rsidRPr="00E41FF2">
        <w:rPr>
          <w:sz w:val="24"/>
          <w:szCs w:val="24"/>
          <w:lang w:val="en-GB"/>
        </w:rPr>
        <w:t>6</w:t>
      </w:r>
      <w:r w:rsidR="001F6493" w:rsidRPr="00E41FF2">
        <w:rPr>
          <w:sz w:val="24"/>
          <w:szCs w:val="24"/>
          <w:lang w:val="en-GB"/>
        </w:rPr>
        <w:tab/>
      </w:r>
      <w:r w:rsidR="00EE7318" w:rsidRPr="00E41FF2">
        <w:rPr>
          <w:sz w:val="24"/>
          <w:szCs w:val="24"/>
          <w:lang w:val="en-GB"/>
        </w:rPr>
        <w:tab/>
      </w:r>
      <w:r w:rsidR="00EC1AE4" w:rsidRPr="00E41FF2">
        <w:rPr>
          <w:sz w:val="24"/>
          <w:szCs w:val="24"/>
          <w:lang w:val="en-GB"/>
        </w:rPr>
        <w:tab/>
      </w:r>
      <w:r w:rsidR="008C675A" w:rsidRPr="00E41FF2">
        <w:rPr>
          <w:sz w:val="24"/>
          <w:szCs w:val="24"/>
          <w:lang w:val="en-GB"/>
        </w:rPr>
        <w:t>4.2.1b Results and observations</w:t>
      </w:r>
    </w:p>
    <w:p w:rsidR="008C675A" w:rsidRPr="00E41FF2" w:rsidRDefault="008C675A" w:rsidP="008C675A">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 xml:space="preserve">Measurements </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37</w:t>
      </w:r>
    </w:p>
    <w:p w:rsidR="008C675A" w:rsidRPr="00E41FF2" w:rsidRDefault="00375363" w:rsidP="00EC1AE4">
      <w:pPr>
        <w:numPr>
          <w:ilvl w:val="12"/>
          <w:numId w:val="0"/>
        </w:numPr>
        <w:ind w:left="2880" w:firstLine="720"/>
        <w:rPr>
          <w:sz w:val="24"/>
          <w:szCs w:val="24"/>
          <w:lang w:val="en-GB"/>
        </w:rPr>
      </w:pPr>
      <w:r>
        <w:rPr>
          <w:i/>
          <w:noProof/>
          <w:sz w:val="24"/>
          <w:szCs w:val="24"/>
          <w:lang w:val="en-ZA" w:eastAsia="en-ZA"/>
        </w:rPr>
        <mc:AlternateContent>
          <mc:Choice Requires="wps">
            <w:drawing>
              <wp:anchor distT="0" distB="0" distL="114300" distR="114300" simplePos="0" relativeHeight="251684864" behindDoc="0" locked="0" layoutInCell="1" allowOverlap="1">
                <wp:simplePos x="0" y="0"/>
                <wp:positionH relativeFrom="column">
                  <wp:posOffset>1513205</wp:posOffset>
                </wp:positionH>
                <wp:positionV relativeFrom="paragraph">
                  <wp:posOffset>21590</wp:posOffset>
                </wp:positionV>
                <wp:extent cx="693420" cy="87630"/>
                <wp:effectExtent l="6350" t="10160" r="24130" b="54610"/>
                <wp:wrapNone/>
                <wp:docPr id="36" name="AutoShap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93420" cy="8763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C9EB19E" id="_x0000_t32" coordsize="21600,21600" o:spt="32" o:oned="t" path="m,l21600,21600e" filled="f">
                <v:path arrowok="t" fillok="f" o:connecttype="none"/>
                <o:lock v:ext="edit" shapetype="t"/>
              </v:shapetype>
              <v:shape id="AutoShape 97" o:spid="_x0000_s1026" type="#_x0000_t32" style="position:absolute;margin-left:119.15pt;margin-top:1.7pt;width:54.6pt;height:6.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">
                <v:stroke endarrow="block"/>
              </v:shape>
            </w:pict>
          </mc:Fallback>
        </mc:AlternateContent>
      </w:r>
      <w:r w:rsidR="008C675A" w:rsidRPr="00E41FF2">
        <w:rPr>
          <w:i/>
          <w:sz w:val="24"/>
          <w:szCs w:val="24"/>
          <w:lang w:val="en-GB"/>
        </w:rPr>
        <w:t>Description of results</w:t>
      </w:r>
      <w:r w:rsidR="008C675A"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008C675A" w:rsidRPr="00E41FF2">
        <w:rPr>
          <w:sz w:val="24"/>
          <w:szCs w:val="24"/>
          <w:lang w:val="en-GB"/>
        </w:rPr>
        <w:t>38</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39</w:t>
      </w:r>
    </w:p>
    <w:p w:rsidR="008C675A" w:rsidRPr="00E41FF2" w:rsidRDefault="008C675A" w:rsidP="008C675A">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 xml:space="preserve">4.2.2 </w:t>
      </w:r>
      <w:r w:rsidR="00235A0B">
        <w:rPr>
          <w:sz w:val="24"/>
          <w:szCs w:val="24"/>
          <w:lang w:val="en-GB"/>
        </w:rPr>
        <w:t>Qualification test</w:t>
      </w:r>
      <w:r w:rsidRPr="00E41FF2">
        <w:rPr>
          <w:sz w:val="24"/>
          <w:szCs w:val="24"/>
          <w:lang w:val="en-GB"/>
        </w:rPr>
        <w:t xml:space="preserve"> 2: measurement of bit error rate</w:t>
      </w:r>
      <w:r w:rsidRPr="00E41FF2">
        <w:rPr>
          <w:sz w:val="24"/>
          <w:szCs w:val="24"/>
          <w:lang w:val="en-GB"/>
        </w:rPr>
        <w:tab/>
      </w:r>
      <w:r w:rsidRPr="00E41FF2">
        <w:rPr>
          <w:sz w:val="24"/>
          <w:szCs w:val="24"/>
          <w:lang w:val="en-GB"/>
        </w:rPr>
        <w:tab/>
        <w:t>40</w:t>
      </w:r>
    </w:p>
    <w:p w:rsidR="00A72694" w:rsidRPr="00E41FF2" w:rsidRDefault="00EC1AE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10800" w:hanging="8640"/>
        <w:rPr>
          <w:sz w:val="24"/>
          <w:szCs w:val="24"/>
          <w:lang w:val="en-GB"/>
        </w:rPr>
      </w:pPr>
      <w:r w:rsidRPr="00E41FF2">
        <w:rPr>
          <w:sz w:val="24"/>
          <w:szCs w:val="24"/>
          <w:lang w:val="en-GB"/>
        </w:rPr>
        <w:tab/>
      </w:r>
      <w:r w:rsidR="00A72694" w:rsidRPr="00E41FF2">
        <w:rPr>
          <w:sz w:val="24"/>
          <w:szCs w:val="24"/>
          <w:lang w:val="en-GB"/>
        </w:rPr>
        <w:t>4.2.2.a Qualification test</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Objectives of test/experiment</w:t>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A72694"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Equipment used</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40</w:t>
      </w:r>
    </w:p>
    <w:p w:rsidR="00A72694" w:rsidRPr="00E41FF2" w:rsidRDefault="0037536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9360" w:hanging="8640"/>
        <w:rPr>
          <w:sz w:val="24"/>
          <w:szCs w:val="24"/>
          <w:lang w:val="en-GB"/>
        </w:rPr>
      </w:pPr>
      <w:r w:rsidRPr="00E41FF2">
        <w:rPr>
          <w:noProof/>
          <w:sz w:val="24"/>
          <w:szCs w:val="24"/>
        </w:rPr>
        <mc:AlternateContent>
          <mc:Choice Requires="wps">
            <w:drawing>
              <wp:anchor distT="0" distB="0" distL="114300" distR="114300" simplePos="0" relativeHeight="251654144" behindDoc="0" locked="0" layoutInCell="1" allowOverlap="1">
                <wp:simplePos x="0" y="0"/>
                <wp:positionH relativeFrom="column">
                  <wp:posOffset>-765175</wp:posOffset>
                </wp:positionH>
                <wp:positionV relativeFrom="paragraph">
                  <wp:posOffset>153035</wp:posOffset>
                </wp:positionV>
                <wp:extent cx="1282700" cy="850900"/>
                <wp:effectExtent l="13970" t="6350" r="8255" b="9525"/>
                <wp:wrapNone/>
                <wp:docPr id="35"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850900"/>
                        </a:xfrm>
                        <a:prstGeom prst="rect">
                          <a:avLst/>
                        </a:prstGeom>
                        <a:solidFill>
                          <a:srgbClr val="FFFFFF"/>
                        </a:solidFill>
                        <a:ln w="9525">
                          <a:solidFill>
                            <a:srgbClr val="000000"/>
                          </a:solidFill>
                          <a:miter lim="800000"/>
                          <a:headEnd/>
                          <a:tailEnd/>
                        </a:ln>
                      </wps:spPr>
                      <wps:txbx>
                        <w:txbxContent>
                          <w:p w:rsidR="007777DE" w:rsidRPr="00700503" w:rsidRDefault="007777D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7777DE" w:rsidRDefault="007777DE" w:rsidP="00674CF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27" type="#_x0000_t202" style="position:absolute;left:0;text-align:left;margin-left:-60.25pt;margin-top:12.05pt;width:101pt;height:67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">
                <v:textbox>
                  <w:txbxContent>
                    <w:p w:rsidR="007777DE" w:rsidRPr="00700503" w:rsidRDefault="007777DE" w:rsidP="00674CF5">
                      <w:pPr>
                        <w:widowControl w:val="0"/>
                        <w:rPr>
                          <w:rFonts w:ascii="Bradley Hand ITC" w:hAnsi="Bradley Hand ITC"/>
                          <w:b/>
                          <w:color w:val="FF0000"/>
                          <w:sz w:val="22"/>
                          <w:szCs w:val="22"/>
                        </w:rPr>
                      </w:pPr>
                      <w:r>
                        <w:rPr>
                          <w:rFonts w:ascii="Bradley Hand ITC" w:hAnsi="Bradley Hand ITC"/>
                          <w:b/>
                          <w:color w:val="FF0000"/>
                          <w:sz w:val="22"/>
                          <w:szCs w:val="22"/>
                        </w:rPr>
                        <w:t>Very important section - read notes in study guide</w:t>
                      </w:r>
                    </w:p>
                    <w:p w:rsidR="007777DE" w:rsidRDefault="007777DE" w:rsidP="00674CF5"/>
                  </w:txbxContent>
                </v:textbox>
              </v:shap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Experimental parameters and setup</w:t>
      </w:r>
      <w:r w:rsidR="00A72694" w:rsidRPr="00E41FF2">
        <w:rPr>
          <w:sz w:val="24"/>
          <w:szCs w:val="24"/>
          <w:lang w:val="en-GB"/>
        </w:rPr>
        <w:tab/>
      </w:r>
      <w:r w:rsidR="00EC1AE4" w:rsidRPr="00E41FF2">
        <w:rPr>
          <w:sz w:val="24"/>
          <w:szCs w:val="24"/>
          <w:lang w:val="en-GB"/>
        </w:rPr>
        <w:tab/>
      </w:r>
      <w:r w:rsidR="00A72694" w:rsidRPr="00E41FF2">
        <w:rPr>
          <w:sz w:val="24"/>
          <w:szCs w:val="24"/>
          <w:lang w:val="en-GB"/>
        </w:rPr>
        <w:t>40</w:t>
      </w:r>
    </w:p>
    <w:p w:rsidR="00A72694"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Experimental protocol (experimental steps)</w:t>
      </w:r>
      <w:r w:rsidR="00EC1AE4" w:rsidRPr="00E41FF2">
        <w:rPr>
          <w:sz w:val="24"/>
          <w:szCs w:val="24"/>
          <w:lang w:val="en-GB"/>
        </w:rPr>
        <w:tab/>
      </w:r>
      <w:r w:rsidRPr="00E41FF2">
        <w:rPr>
          <w:sz w:val="24"/>
          <w:szCs w:val="24"/>
          <w:lang w:val="en-GB"/>
        </w:rPr>
        <w:t>42</w:t>
      </w:r>
      <w:r w:rsidRPr="00E41FF2">
        <w:rPr>
          <w:sz w:val="24"/>
          <w:szCs w:val="24"/>
          <w:lang w:val="en-GB"/>
        </w:rPr>
        <w:tab/>
      </w:r>
      <w:r w:rsidRPr="00E41FF2">
        <w:rPr>
          <w:sz w:val="24"/>
          <w:szCs w:val="24"/>
          <w:lang w:val="en-GB"/>
        </w:rPr>
        <w:tab/>
      </w:r>
      <w:r w:rsidR="00EC1AE4" w:rsidRPr="00E41FF2">
        <w:rPr>
          <w:sz w:val="24"/>
          <w:szCs w:val="24"/>
          <w:lang w:val="en-GB"/>
        </w:rPr>
        <w:tab/>
      </w:r>
      <w:r w:rsidRPr="00E41FF2">
        <w:rPr>
          <w:sz w:val="24"/>
          <w:szCs w:val="24"/>
          <w:lang w:val="en-GB"/>
        </w:rPr>
        <w:t>4.2.2b Results and observations</w:t>
      </w:r>
    </w:p>
    <w:p w:rsidR="00A72694" w:rsidRPr="00E41FF2" w:rsidRDefault="00375363" w:rsidP="00A72694">
      <w:pPr>
        <w:numPr>
          <w:ilvl w:val="12"/>
          <w:numId w:val="0"/>
        </w:numPr>
        <w:ind w:left="720"/>
        <w:rPr>
          <w:sz w:val="24"/>
          <w:szCs w:val="24"/>
          <w:lang w:val="en-GB"/>
        </w:rPr>
      </w:pPr>
      <w:r w:rsidRPr="00E41FF2">
        <w:rPr>
          <w:noProof/>
          <w:sz w:val="24"/>
          <w:szCs w:val="24"/>
        </w:rPr>
        <mc:AlternateContent>
          <mc:Choice Requires="wps">
            <w:drawing>
              <wp:anchor distT="0" distB="0" distL="114300" distR="114300" simplePos="0" relativeHeight="251655168" behindDoc="0" locked="0" layoutInCell="1" allowOverlap="1">
                <wp:simplePos x="0" y="0"/>
                <wp:positionH relativeFrom="column">
                  <wp:posOffset>517525</wp:posOffset>
                </wp:positionH>
                <wp:positionV relativeFrom="paragraph">
                  <wp:posOffset>116205</wp:posOffset>
                </wp:positionV>
                <wp:extent cx="276860" cy="588010"/>
                <wp:effectExtent l="10795" t="9525" r="55245" b="40640"/>
                <wp:wrapNone/>
                <wp:docPr id="34" name="Line 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6860" cy="5880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19B94B" id="Line 49"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75pt,9.15pt" to="62.55pt,5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">
                <v:stroke endarrow="block"/>
              </v:line>
            </w:pict>
          </mc:Fallback>
        </mc:AlternateConten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EC1AE4" w:rsidRPr="00E41FF2">
        <w:rPr>
          <w:sz w:val="24"/>
          <w:szCs w:val="24"/>
          <w:lang w:val="en-GB"/>
        </w:rPr>
        <w:tab/>
      </w:r>
      <w:r w:rsidR="00A72694" w:rsidRPr="00E41FF2">
        <w:rPr>
          <w:i/>
          <w:sz w:val="24"/>
          <w:szCs w:val="24"/>
          <w:lang w:val="en-GB"/>
        </w:rPr>
        <w:t xml:space="preserve">Measurements </w:t>
      </w:r>
      <w:r w:rsidR="00A72694" w:rsidRPr="00E41FF2">
        <w:rPr>
          <w:sz w:val="24"/>
          <w:szCs w:val="24"/>
          <w:lang w:val="en-GB"/>
        </w:rPr>
        <w:tab/>
      </w:r>
      <w:r w:rsidR="00A72694" w:rsidRPr="00E41FF2">
        <w:rPr>
          <w:sz w:val="24"/>
          <w:szCs w:val="24"/>
          <w:lang w:val="en-GB"/>
        </w:rPr>
        <w:tab/>
      </w:r>
      <w:r w:rsidR="00A72694" w:rsidRPr="00E41FF2">
        <w:rPr>
          <w:sz w:val="24"/>
          <w:szCs w:val="24"/>
          <w:lang w:val="en-GB"/>
        </w:rPr>
        <w:tab/>
      </w:r>
      <w:r w:rsidR="00A72694" w:rsidRPr="00E41FF2">
        <w:rPr>
          <w:sz w:val="24"/>
          <w:szCs w:val="24"/>
          <w:lang w:val="en-GB"/>
        </w:rPr>
        <w:tab/>
        <w:t>43</w:t>
      </w:r>
    </w:p>
    <w:p w:rsidR="00A72694" w:rsidRPr="00E41FF2" w:rsidRDefault="00A72694" w:rsidP="00EC1AE4">
      <w:pPr>
        <w:numPr>
          <w:ilvl w:val="12"/>
          <w:numId w:val="0"/>
        </w:numPr>
        <w:ind w:left="2880" w:firstLine="720"/>
        <w:rPr>
          <w:sz w:val="24"/>
          <w:szCs w:val="24"/>
          <w:lang w:val="en-GB"/>
        </w:rPr>
      </w:pPr>
      <w:r w:rsidRPr="00E41FF2">
        <w:rPr>
          <w:i/>
          <w:sz w:val="24"/>
          <w:szCs w:val="24"/>
          <w:lang w:val="en-GB"/>
        </w:rPr>
        <w:t>Description of results</w:t>
      </w:r>
      <w:r w:rsidRPr="00E41FF2">
        <w:rPr>
          <w:sz w:val="24"/>
          <w:szCs w:val="24"/>
          <w:lang w:val="en-GB"/>
        </w:rPr>
        <w:tab/>
      </w:r>
      <w:r w:rsidR="00E41FF2">
        <w:rPr>
          <w:sz w:val="24"/>
          <w:szCs w:val="24"/>
          <w:lang w:val="en-GB"/>
        </w:rPr>
        <w:tab/>
      </w:r>
      <w:r w:rsidR="00E41FF2">
        <w:rPr>
          <w:sz w:val="24"/>
          <w:szCs w:val="24"/>
          <w:lang w:val="en-GB"/>
        </w:rPr>
        <w:tab/>
      </w:r>
      <w:r w:rsidR="00E41FF2">
        <w:rPr>
          <w:sz w:val="24"/>
          <w:szCs w:val="24"/>
          <w:lang w:val="en-GB"/>
        </w:rPr>
        <w:tab/>
      </w:r>
      <w:r w:rsidRPr="00E41FF2">
        <w:rPr>
          <w:sz w:val="24"/>
          <w:szCs w:val="24"/>
          <w:lang w:val="en-GB"/>
        </w:rPr>
        <w:t>45</w:t>
      </w:r>
    </w:p>
    <w:p w:rsidR="008C675A" w:rsidRPr="00E41FF2" w:rsidRDefault="00A72694" w:rsidP="00A72694">
      <w:pPr>
        <w:numPr>
          <w:ilvl w:val="12"/>
          <w:numId w:val="0"/>
        </w:numPr>
        <w:ind w:left="720"/>
        <w:rPr>
          <w:sz w:val="24"/>
          <w:szCs w:val="24"/>
          <w:lang w:val="en-GB"/>
        </w:rPr>
      </w:pPr>
      <w:r w:rsidRPr="00E41FF2">
        <w:rPr>
          <w:sz w:val="24"/>
          <w:szCs w:val="24"/>
          <w:lang w:val="en-GB"/>
        </w:rPr>
        <w:tab/>
      </w:r>
      <w:r w:rsidRPr="00E41FF2">
        <w:rPr>
          <w:sz w:val="24"/>
          <w:szCs w:val="24"/>
          <w:lang w:val="en-GB"/>
        </w:rPr>
        <w:tab/>
      </w:r>
      <w:r w:rsidRPr="00E41FF2">
        <w:rPr>
          <w:sz w:val="24"/>
          <w:szCs w:val="24"/>
          <w:lang w:val="en-GB"/>
        </w:rPr>
        <w:tab/>
      </w:r>
      <w:r w:rsidR="00EC1AE4" w:rsidRPr="00E41FF2">
        <w:rPr>
          <w:sz w:val="24"/>
          <w:szCs w:val="24"/>
          <w:lang w:val="en-GB"/>
        </w:rPr>
        <w:tab/>
      </w:r>
      <w:r w:rsidRPr="00E41FF2">
        <w:rPr>
          <w:i/>
          <w:sz w:val="24"/>
          <w:szCs w:val="24"/>
          <w:lang w:val="en-GB"/>
        </w:rPr>
        <w:t>Statistical analysis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t>46</w:t>
      </w:r>
    </w:p>
    <w:p w:rsidR="00A72694" w:rsidRPr="00E41FF2" w:rsidRDefault="001F6493" w:rsidP="00A72694">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p>
    <w:p w:rsidR="001F6493" w:rsidRPr="00E41FF2" w:rsidRDefault="00626FB2" w:rsidP="00EC1AE4">
      <w:pPr>
        <w:numPr>
          <w:ilvl w:val="12"/>
          <w:numId w:val="0"/>
        </w:numPr>
        <w:rPr>
          <w:sz w:val="24"/>
          <w:szCs w:val="24"/>
          <w:lang w:val="en-GB"/>
        </w:rPr>
      </w:pPr>
      <w:r w:rsidRPr="00E41FF2">
        <w:rPr>
          <w:sz w:val="24"/>
          <w:szCs w:val="24"/>
          <w:lang w:val="en-GB"/>
        </w:rPr>
        <w:tab/>
      </w:r>
      <w:r w:rsidR="00C167BE" w:rsidRPr="00E41FF2">
        <w:rPr>
          <w:sz w:val="24"/>
          <w:szCs w:val="24"/>
          <w:lang w:val="en-GB"/>
        </w:rPr>
        <w:t>5</w:t>
      </w:r>
      <w:r w:rsidRPr="00E41FF2">
        <w:rPr>
          <w:sz w:val="24"/>
          <w:szCs w:val="24"/>
          <w:lang w:val="en-GB"/>
        </w:rPr>
        <w:t>.</w:t>
      </w:r>
      <w:r w:rsidR="001F6493" w:rsidRPr="00E41FF2">
        <w:rPr>
          <w:sz w:val="24"/>
          <w:szCs w:val="24"/>
          <w:lang w:val="en-GB"/>
        </w:rPr>
        <w:t xml:space="preserve"> Discussion </w:t>
      </w:r>
      <w:r w:rsidR="001F6493" w:rsidRPr="00E41FF2">
        <w:rPr>
          <w:rFonts w:ascii="Viner Hand ITC" w:hAnsi="Viner Hand ITC" w:cs="Viner Hand ITC"/>
          <w:color w:val="FF0000"/>
          <w:sz w:val="24"/>
          <w:szCs w:val="24"/>
          <w:lang w:val="en-GB"/>
        </w:rPr>
        <w:t>(subjective interpretation of the implications of the results)</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.1 Interpretation of results</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50</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.2 Aspects to be improved in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.3 Strong points of current design</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51</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5</w:t>
      </w:r>
      <w:r w:rsidRPr="00E41FF2">
        <w:rPr>
          <w:sz w:val="24"/>
          <w:szCs w:val="24"/>
          <w:lang w:val="en-GB"/>
        </w:rPr>
        <w:t>.4 Under which circumstances will the current system fail?</w:t>
      </w:r>
      <w:r w:rsidRPr="00E41FF2">
        <w:rPr>
          <w:sz w:val="24"/>
          <w:szCs w:val="24"/>
          <w:lang w:val="en-GB"/>
        </w:rPr>
        <w:tab/>
      </w:r>
      <w:r w:rsidR="00AD10FD" w:rsidRPr="00E41FF2">
        <w:rPr>
          <w:sz w:val="24"/>
          <w:szCs w:val="24"/>
          <w:lang w:val="en-GB"/>
        </w:rPr>
        <w:t>52</w:t>
      </w:r>
    </w:p>
    <w:p w:rsidR="001F6493" w:rsidRPr="00E41FF2" w:rsidRDefault="000520BC" w:rsidP="001F6493">
      <w:pPr>
        <w:numPr>
          <w:ilvl w:val="12"/>
          <w:numId w:val="0"/>
        </w:numPr>
        <w:rPr>
          <w:sz w:val="24"/>
          <w:szCs w:val="24"/>
          <w:lang w:val="en-GB"/>
        </w:rPr>
      </w:pPr>
      <w:r w:rsidRPr="00E41FF2">
        <w:rPr>
          <w:sz w:val="24"/>
          <w:szCs w:val="24"/>
          <w:lang w:val="en-GB"/>
        </w:rPr>
        <w:tab/>
      </w:r>
      <w:r w:rsidRPr="00E41FF2">
        <w:rPr>
          <w:sz w:val="24"/>
          <w:szCs w:val="24"/>
          <w:lang w:val="en-GB"/>
        </w:rPr>
        <w:tab/>
        <w:t>…</w:t>
      </w:r>
    </w:p>
    <w:p w:rsidR="00EC1AE4" w:rsidRPr="00E41FF2" w:rsidRDefault="00EC1AE4"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6</w:t>
      </w:r>
      <w:r w:rsidR="001F6493" w:rsidRPr="00E41FF2">
        <w:rPr>
          <w:sz w:val="24"/>
          <w:szCs w:val="24"/>
          <w:lang w:val="en-GB"/>
        </w:rPr>
        <w:t>. Conclusion</w:t>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rFonts w:ascii="Viner Hand ITC" w:hAnsi="Viner Hand ITC" w:cs="Viner Hand ITC"/>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55</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.1 Summary of the work</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56</w:t>
      </w: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7200"/>
        <w:rPr>
          <w:sz w:val="24"/>
          <w:szCs w:val="24"/>
          <w:lang w:val="en-GB"/>
        </w:rPr>
      </w:pPr>
      <w:r w:rsidRPr="00E41FF2">
        <w:rPr>
          <w:sz w:val="24"/>
          <w:szCs w:val="24"/>
          <w:lang w:val="en-GB"/>
        </w:rPr>
        <w:t>6</w:t>
      </w:r>
      <w:r w:rsidR="001F6493" w:rsidRPr="00E41FF2">
        <w:rPr>
          <w:sz w:val="24"/>
          <w:szCs w:val="24"/>
          <w:lang w:val="en-GB"/>
        </w:rPr>
        <w:t>.2 Summary of the results and conclusions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58</w:t>
      </w:r>
    </w:p>
    <w:p w:rsidR="001F6493" w:rsidRPr="00E41FF2" w:rsidRDefault="001F6493"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Pr="00E41FF2">
        <w:rPr>
          <w:sz w:val="24"/>
          <w:szCs w:val="24"/>
          <w:lang w:val="en-GB"/>
        </w:rPr>
        <w:tab/>
      </w:r>
      <w:r w:rsidR="00EC1AE4" w:rsidRPr="00E41FF2">
        <w:rPr>
          <w:sz w:val="24"/>
          <w:szCs w:val="24"/>
          <w:lang w:val="en-GB"/>
        </w:rPr>
        <w:t>6</w:t>
      </w:r>
      <w:r w:rsidRPr="00E41FF2">
        <w:rPr>
          <w:sz w:val="24"/>
          <w:szCs w:val="24"/>
          <w:lang w:val="en-GB"/>
        </w:rPr>
        <w:t>.3 Suggestions for future work</w:t>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59</w:t>
      </w:r>
    </w:p>
    <w:p w:rsidR="001F6493" w:rsidRPr="00E41FF2" w:rsidRDefault="001F6493" w:rsidP="001F6493">
      <w:pPr>
        <w:numPr>
          <w:ilvl w:val="12"/>
          <w:numId w:val="0"/>
        </w:numPr>
        <w:rPr>
          <w:sz w:val="24"/>
          <w:szCs w:val="24"/>
          <w:lang w:val="en-GB"/>
        </w:rPr>
      </w:pPr>
    </w:p>
    <w:p w:rsidR="001F6493" w:rsidRPr="00E41FF2" w:rsidRDefault="00EC1AE4"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sz w:val="24"/>
          <w:szCs w:val="24"/>
          <w:lang w:val="en-GB"/>
        </w:rPr>
        <w:tab/>
      </w:r>
      <w:r w:rsidR="00C167BE" w:rsidRPr="00E41FF2">
        <w:rPr>
          <w:sz w:val="24"/>
          <w:szCs w:val="24"/>
          <w:lang w:val="en-GB"/>
        </w:rPr>
        <w:t>7</w:t>
      </w:r>
      <w:r w:rsidR="001F6493" w:rsidRPr="00E41FF2">
        <w:rPr>
          <w:sz w:val="24"/>
          <w:szCs w:val="24"/>
          <w:lang w:val="en-GB"/>
        </w:rPr>
        <w:t>. References</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AD10FD" w:rsidRPr="00E41FF2">
        <w:rPr>
          <w:sz w:val="24"/>
          <w:szCs w:val="24"/>
          <w:lang w:val="en-GB"/>
        </w:rPr>
        <w:t>60</w:t>
      </w:r>
    </w:p>
    <w:p w:rsidR="001F6493" w:rsidRPr="00E41FF2" w:rsidRDefault="001F6493" w:rsidP="001F6493">
      <w:pPr>
        <w:numPr>
          <w:ilvl w:val="12"/>
          <w:numId w:val="0"/>
        </w:numPr>
        <w:rPr>
          <w:sz w:val="24"/>
          <w:szCs w:val="24"/>
          <w:lang w:val="en-GB"/>
        </w:rPr>
      </w:pPr>
    </w:p>
    <w:p w:rsidR="00674CF5"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p>
    <w:p w:rsidR="001F6493" w:rsidRPr="00E41FF2" w:rsidRDefault="00674CF5" w:rsidP="001F6493">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E41FF2">
        <w:rPr>
          <w:b/>
          <w:sz w:val="24"/>
          <w:szCs w:val="24"/>
          <w:lang w:val="en-GB"/>
        </w:rPr>
        <w:t xml:space="preserve">Part </w:t>
      </w:r>
      <w:r w:rsidR="009A5099" w:rsidRPr="00E41FF2">
        <w:rPr>
          <w:b/>
          <w:sz w:val="24"/>
          <w:szCs w:val="24"/>
          <w:lang w:val="en-GB"/>
        </w:rPr>
        <w:t>5</w:t>
      </w:r>
      <w:r w:rsidRPr="00E41FF2">
        <w:rPr>
          <w:b/>
          <w:sz w:val="24"/>
          <w:szCs w:val="24"/>
          <w:lang w:val="en-GB"/>
        </w:rPr>
        <w:t xml:space="preserve">. </w:t>
      </w:r>
      <w:r w:rsidR="001F6493" w:rsidRPr="00E41FF2">
        <w:rPr>
          <w:b/>
          <w:sz w:val="24"/>
          <w:szCs w:val="24"/>
          <w:lang w:val="en-GB"/>
        </w:rPr>
        <w:t>Technical documentation</w:t>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001F6493" w:rsidRPr="00E41FF2">
        <w:rPr>
          <w:sz w:val="24"/>
          <w:szCs w:val="24"/>
          <w:lang w:val="en-GB"/>
        </w:rPr>
        <w:tab/>
      </w:r>
      <w:r w:rsidRPr="00E41FF2">
        <w:rPr>
          <w:sz w:val="24"/>
          <w:szCs w:val="24"/>
          <w:lang w:val="en-GB"/>
        </w:rPr>
        <w:tab/>
      </w:r>
      <w:r w:rsidRPr="00E41FF2">
        <w:rPr>
          <w:sz w:val="24"/>
          <w:szCs w:val="24"/>
          <w:lang w:val="en-GB"/>
        </w:rPr>
        <w:tab/>
      </w:r>
      <w:r w:rsidR="00AD10FD" w:rsidRPr="00E41FF2">
        <w:rPr>
          <w:sz w:val="24"/>
          <w:szCs w:val="24"/>
          <w:lang w:val="en-GB"/>
        </w:rPr>
        <w:t>61</w:t>
      </w:r>
    </w:p>
    <w:p w:rsidR="001F6493" w:rsidRPr="00E41FF2" w:rsidRDefault="001F6493" w:rsidP="001F6493">
      <w:pPr>
        <w:numPr>
          <w:ilvl w:val="12"/>
          <w:numId w:val="0"/>
        </w:numPr>
        <w:rPr>
          <w:sz w:val="24"/>
          <w:szCs w:val="24"/>
          <w:lang w:val="en-GB"/>
        </w:rPr>
      </w:pPr>
    </w:p>
    <w:p w:rsidR="001F6493" w:rsidRPr="00E41FF2" w:rsidRDefault="001F6493" w:rsidP="001F6493">
      <w:pPr>
        <w:numPr>
          <w:ilvl w:val="12"/>
          <w:numId w:val="0"/>
        </w:numPr>
        <w:rPr>
          <w:sz w:val="24"/>
          <w:szCs w:val="24"/>
          <w:lang w:val="en-GB"/>
        </w:rPr>
      </w:pPr>
    </w:p>
    <w:p w:rsidR="001F6493" w:rsidRDefault="001F6493" w:rsidP="001F6493">
      <w:pPr>
        <w:numPr>
          <w:ilvl w:val="12"/>
          <w:numId w:val="0"/>
        </w:numPr>
        <w:rPr>
          <w:sz w:val="22"/>
          <w:szCs w:val="22"/>
          <w:lang w:val="en-GB"/>
        </w:rPr>
      </w:pPr>
    </w:p>
    <w:p w:rsidR="001F6493" w:rsidRPr="00E41FF2" w:rsidRDefault="00926CAF" w:rsidP="001F6493">
      <w:pPr>
        <w:numPr>
          <w:ilvl w:val="12"/>
          <w:numId w:val="0"/>
        </w:numPr>
        <w:rPr>
          <w:sz w:val="36"/>
          <w:szCs w:val="36"/>
          <w:lang w:val="en-GB"/>
        </w:rPr>
      </w:pPr>
      <w:r>
        <w:rPr>
          <w:b/>
          <w:bCs/>
          <w:sz w:val="36"/>
          <w:szCs w:val="36"/>
          <w:lang w:val="en-GB"/>
        </w:rPr>
        <w:br w:type="page"/>
      </w:r>
      <w:r w:rsidR="001F6493" w:rsidRPr="00E41FF2">
        <w:rPr>
          <w:b/>
          <w:bCs/>
          <w:sz w:val="36"/>
          <w:szCs w:val="36"/>
          <w:lang w:val="en-GB"/>
        </w:rPr>
        <w:lastRenderedPageBreak/>
        <w:t>LIST OF ABBREVIATIONS</w:t>
      </w:r>
    </w:p>
    <w:p w:rsidR="001F6493" w:rsidRDefault="00375363" w:rsidP="001F6493">
      <w:pPr>
        <w:numPr>
          <w:ilvl w:val="12"/>
          <w:numId w:val="0"/>
        </w:numPr>
        <w:rPr>
          <w:sz w:val="22"/>
          <w:szCs w:val="22"/>
          <w:lang w:val="en-GB"/>
        </w:rPr>
      </w:pPr>
      <w:r>
        <w:rPr>
          <w:noProof/>
        </w:rPr>
        <mc:AlternateContent>
          <mc:Choice Requires="wps">
            <w:drawing>
              <wp:anchor distT="0" distB="0" distL="114300" distR="114300" simplePos="0" relativeHeight="251630592" behindDoc="0" locked="0" layoutInCell="0" allowOverlap="1">
                <wp:simplePos x="0" y="0"/>
                <wp:positionH relativeFrom="margin">
                  <wp:posOffset>0</wp:posOffset>
                </wp:positionH>
                <wp:positionV relativeFrom="paragraph">
                  <wp:posOffset>0</wp:posOffset>
                </wp:positionV>
                <wp:extent cx="0" cy="0"/>
                <wp:effectExtent l="7620" t="15240" r="11430" b="13335"/>
                <wp:wrapNone/>
                <wp:docPr id="33"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6751D5" id="Line 6" o:spid="_x0000_s1026" style="position:absolute;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a9Lui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1616" behindDoc="0" locked="0" layoutInCell="0" allowOverlap="1">
                <wp:simplePos x="0" y="0"/>
                <wp:positionH relativeFrom="margin">
                  <wp:posOffset>0</wp:posOffset>
                </wp:positionH>
                <wp:positionV relativeFrom="paragraph">
                  <wp:posOffset>5715</wp:posOffset>
                </wp:positionV>
                <wp:extent cx="5761355" cy="0"/>
                <wp:effectExtent l="7620" t="11430" r="12700" b="7620"/>
                <wp:wrapNone/>
                <wp:docPr id="32"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56D5C8" id="Line 7" o:spid="_x0000_s1026" style="position:absolute;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" o:allowincell="f" strokecolor="#020000" strokeweight=".96pt">
                <w10:wrap anchorx="margin"/>
              </v:line>
            </w:pict>
          </mc:Fallback>
        </mc:AlternateContent>
      </w:r>
    </w:p>
    <w:p w:rsidR="001F6493" w:rsidRDefault="001F6493" w:rsidP="001F6493">
      <w:pPr>
        <w:numPr>
          <w:ilvl w:val="12"/>
          <w:numId w:val="0"/>
        </w:numPr>
        <w:rPr>
          <w:sz w:val="22"/>
          <w:szCs w:val="22"/>
          <w:lang w:val="en-GB"/>
        </w:rPr>
      </w:pPr>
    </w:p>
    <w:p w:rsidR="001F6493" w:rsidRDefault="006F7F2F" w:rsidP="001F6493">
      <w:pPr>
        <w:pStyle w:val="Level11"/>
        <w:numPr>
          <w:ilvl w:val="12"/>
          <w:numId w:val="0"/>
        </w:numPr>
        <w:rPr>
          <w:lang w:val="en-GB"/>
        </w:rPr>
      </w:pPr>
      <w:r>
        <w:rPr>
          <w:b/>
          <w:bCs/>
          <w:lang w:val="en-GB"/>
        </w:rPr>
        <w:t>TDD</w:t>
      </w:r>
      <w:r>
        <w:rPr>
          <w:b/>
          <w:bCs/>
          <w:lang w:val="en-GB"/>
        </w:rPr>
        <w:tab/>
      </w:r>
      <w:r w:rsidR="001F6493">
        <w:rPr>
          <w:lang w:val="en-GB"/>
        </w:rPr>
        <w:tab/>
      </w:r>
      <w:r>
        <w:rPr>
          <w:lang w:val="en-GB"/>
        </w:rPr>
        <w:t>Test-driven development</w:t>
      </w:r>
    </w:p>
    <w:p w:rsidR="001F6493" w:rsidRDefault="006F7F2F" w:rsidP="001F6493">
      <w:pPr>
        <w:pStyle w:val="Level11"/>
        <w:numPr>
          <w:ilvl w:val="12"/>
          <w:numId w:val="0"/>
        </w:numPr>
        <w:ind w:left="1440" w:hanging="1440"/>
        <w:rPr>
          <w:lang w:val="en-GB"/>
        </w:rPr>
      </w:pPr>
      <w:r>
        <w:rPr>
          <w:b/>
          <w:bCs/>
          <w:lang w:val="en-GB"/>
        </w:rPr>
        <w:t>PIC32</w:t>
      </w:r>
      <w:r w:rsidR="001F6493">
        <w:rPr>
          <w:lang w:val="en-GB"/>
        </w:rPr>
        <w:tab/>
      </w:r>
      <w:r w:rsidR="001F6493">
        <w:rPr>
          <w:lang w:val="en-GB"/>
        </w:rPr>
        <w:tab/>
      </w:r>
      <w:r>
        <w:rPr>
          <w:lang w:val="en-GB"/>
        </w:rPr>
        <w:t>Peripheral interface controller 32-bit</w:t>
      </w:r>
    </w:p>
    <w:p w:rsidR="001F6493" w:rsidRDefault="006F7F2F" w:rsidP="001F6493">
      <w:pPr>
        <w:pStyle w:val="Level11"/>
        <w:numPr>
          <w:ilvl w:val="12"/>
          <w:numId w:val="0"/>
        </w:numPr>
        <w:ind w:left="1440" w:hanging="1440"/>
        <w:rPr>
          <w:lang w:val="en-GB"/>
        </w:rPr>
      </w:pPr>
      <w:r>
        <w:rPr>
          <w:b/>
          <w:bCs/>
          <w:lang w:val="en-GB"/>
        </w:rPr>
        <w:t>MCU</w:t>
      </w:r>
      <w:r w:rsidR="001F6493">
        <w:rPr>
          <w:lang w:val="en-GB"/>
        </w:rPr>
        <w:tab/>
      </w:r>
      <w:r w:rsidR="001F6493">
        <w:rPr>
          <w:lang w:val="en-GB"/>
        </w:rPr>
        <w:tab/>
      </w:r>
      <w:r>
        <w:rPr>
          <w:lang w:val="en-GB"/>
        </w:rPr>
        <w:t>Microcontroller Unit</w:t>
      </w:r>
    </w:p>
    <w:p w:rsidR="001F6493" w:rsidRDefault="006F7F2F" w:rsidP="001F6493">
      <w:pPr>
        <w:pStyle w:val="Level11"/>
        <w:numPr>
          <w:ilvl w:val="12"/>
          <w:numId w:val="0"/>
        </w:numPr>
        <w:ind w:left="1440" w:hanging="1440"/>
        <w:rPr>
          <w:lang w:val="en-GB"/>
        </w:rPr>
      </w:pPr>
      <w:r>
        <w:rPr>
          <w:b/>
          <w:bCs/>
          <w:lang w:val="en-GB"/>
        </w:rPr>
        <w:t>TCP</w:t>
      </w:r>
      <w:r w:rsidR="00FF1451">
        <w:rPr>
          <w:b/>
          <w:bCs/>
          <w:lang w:val="en-GB"/>
        </w:rPr>
        <w:t>/IP</w:t>
      </w:r>
      <w:r w:rsidR="00FF1451">
        <w:rPr>
          <w:lang w:val="en-GB"/>
        </w:rPr>
        <w:tab/>
      </w:r>
      <w:r>
        <w:rPr>
          <w:lang w:val="en-GB"/>
        </w:rPr>
        <w:t>Transmission control protocol/</w:t>
      </w:r>
      <w:r w:rsidR="00B9769B">
        <w:rPr>
          <w:lang w:val="en-GB"/>
        </w:rPr>
        <w:t>I</w:t>
      </w:r>
      <w:r>
        <w:rPr>
          <w:lang w:val="en-GB"/>
        </w:rPr>
        <w:t>nternet protocol</w:t>
      </w:r>
    </w:p>
    <w:p w:rsidR="00D02C77" w:rsidRPr="00E534AA" w:rsidRDefault="00FF1451" w:rsidP="00E534AA">
      <w:pPr>
        <w:pStyle w:val="Level11"/>
        <w:numPr>
          <w:ilvl w:val="12"/>
          <w:numId w:val="0"/>
        </w:numPr>
        <w:ind w:left="1440" w:hanging="1440"/>
        <w:rPr>
          <w:lang w:val="en-GB"/>
        </w:rPr>
        <w:sectPr w:rsidR="00D02C77" w:rsidRPr="00E534AA" w:rsidSect="007C4A24">
          <w:headerReference w:type="default" r:id="rId11"/>
          <w:pgSz w:w="11907" w:h="16840" w:code="9"/>
          <w:pgMar w:top="1440" w:right="1797" w:bottom="1134" w:left="1797" w:header="709" w:footer="709" w:gutter="0"/>
          <w:pgNumType w:fmt="lowerRoman" w:start="1"/>
          <w:cols w:space="708"/>
          <w:docGrid w:linePitch="360"/>
        </w:sectPr>
      </w:pPr>
      <w:r>
        <w:rPr>
          <w:b/>
          <w:bCs/>
          <w:lang w:val="en-GB"/>
        </w:rPr>
        <w:t>PC</w:t>
      </w:r>
      <w:r w:rsidR="001F6493">
        <w:rPr>
          <w:lang w:val="en-GB"/>
        </w:rPr>
        <w:tab/>
      </w:r>
      <w:r w:rsidR="001F6493">
        <w:rPr>
          <w:lang w:val="en-GB"/>
        </w:rPr>
        <w:tab/>
      </w:r>
      <w:r>
        <w:rPr>
          <w:lang w:val="en-GB"/>
        </w:rPr>
        <w:t>Personal computer</w:t>
      </w:r>
    </w:p>
    <w:p w:rsidR="00684E83" w:rsidRDefault="00684E83">
      <w:r>
        <w:br w:type="page"/>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86"/>
      </w:tblGrid>
      <w:tr w:rsidR="00905062" w:rsidRPr="00C308EE" w:rsidTr="00684E83">
        <w:tc>
          <w:tcPr>
            <w:tcW w:w="4012" w:type="dxa"/>
            <w:shd w:val="clear" w:color="auto" w:fill="auto"/>
          </w:tcPr>
          <w:p w:rsidR="00905062" w:rsidRPr="00C308EE" w:rsidRDefault="00905062" w:rsidP="00905062">
            <w:pPr>
              <w:rPr>
                <w:b/>
                <w:bCs/>
                <w:sz w:val="48"/>
                <w:szCs w:val="48"/>
                <w:lang w:val="en-GB"/>
              </w:rPr>
            </w:pPr>
            <w:r w:rsidRPr="00C308EE">
              <w:rPr>
                <w:b/>
                <w:bCs/>
                <w:sz w:val="48"/>
                <w:szCs w:val="48"/>
                <w:lang w:val="en-GB"/>
              </w:rPr>
              <w:lastRenderedPageBreak/>
              <w:t>Part 2. Summary</w:t>
            </w:r>
          </w:p>
        </w:tc>
      </w:tr>
    </w:tbl>
    <w:p w:rsidR="00905062" w:rsidRDefault="00905062" w:rsidP="00905062">
      <w:pPr>
        <w:rPr>
          <w:b/>
          <w:bCs/>
          <w:sz w:val="48"/>
          <w:szCs w:val="48"/>
          <w:lang w:val="en-GB"/>
        </w:rPr>
      </w:pPr>
    </w:p>
    <w:p w:rsidR="00ED178A" w:rsidRDefault="00ED178A" w:rsidP="00ED178A">
      <w:pPr>
        <w:rPr>
          <w:b/>
          <w:bCs/>
          <w:sz w:val="24"/>
          <w:szCs w:val="24"/>
          <w:lang w:val="en-GB"/>
        </w:rPr>
        <w:sectPr w:rsidR="00ED178A" w:rsidSect="004E145E">
          <w:headerReference w:type="default" r:id="rId12"/>
          <w:footerReference w:type="default" r:id="rId13"/>
          <w:type w:val="continuous"/>
          <w:pgSz w:w="11907" w:h="16840" w:code="9"/>
          <w:pgMar w:top="1440" w:right="1797" w:bottom="1440" w:left="1797" w:header="709" w:footer="709" w:gutter="0"/>
          <w:pgNumType w:fmt="lowerRoman"/>
          <w:cols w:num="2" w:space="708" w:equalWidth="0">
            <w:col w:w="3796" w:space="720"/>
            <w:col w:w="3796"/>
          </w:cols>
          <w:docGrid w:linePitch="360"/>
        </w:sectPr>
      </w:pPr>
    </w:p>
    <w:p w:rsidR="00ED178A" w:rsidRDefault="00ED178A" w:rsidP="00ED178A">
      <w:pPr>
        <w:rPr>
          <w:bCs/>
          <w:sz w:val="24"/>
          <w:szCs w:val="24"/>
          <w:lang w:val="en-GB"/>
        </w:rPr>
      </w:pPr>
    </w:p>
    <w:p w:rsidR="00ED178A" w:rsidRPr="00ED178A" w:rsidRDefault="00ED178A" w:rsidP="00ED178A">
      <w:pPr>
        <w:jc w:val="both"/>
        <w:rPr>
          <w:bCs/>
          <w:sz w:val="24"/>
          <w:szCs w:val="24"/>
          <w:lang w:val="en-GB"/>
        </w:rPr>
      </w:pPr>
      <w:r w:rsidRPr="00ED178A">
        <w:rPr>
          <w:bCs/>
          <w:sz w:val="24"/>
          <w:szCs w:val="24"/>
          <w:lang w:val="en-GB"/>
        </w:rPr>
        <w:t>This report describes work carried out on the design of</w:t>
      </w:r>
      <w:r w:rsidR="00E4195C">
        <w:rPr>
          <w:bCs/>
          <w:sz w:val="24"/>
          <w:szCs w:val="24"/>
          <w:lang w:val="en-GB"/>
        </w:rPr>
        <w:t xml:space="preserve"> a virtual sensor using machine learning in a wireless sensor network</w:t>
      </w:r>
      <w:r w:rsidR="00E03665">
        <w:rPr>
          <w:bCs/>
          <w:sz w:val="24"/>
          <w:szCs w:val="24"/>
          <w:lang w:val="en-GB"/>
        </w:rPr>
        <w:t xml:space="preserve"> with the objective of using the virtual sensor to impute sensor values of a single sensor node, if a sensor node in the network fails, using the other sensor nodes that are still actively transmitting.</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What has been done</w:t>
      </w:r>
    </w:p>
    <w:p w:rsidR="00ED178A" w:rsidRPr="00ED178A" w:rsidRDefault="00ED178A" w:rsidP="00ED178A">
      <w:pPr>
        <w:jc w:val="both"/>
        <w:rPr>
          <w:bCs/>
          <w:sz w:val="24"/>
          <w:szCs w:val="24"/>
          <w:lang w:val="en-GB"/>
        </w:rPr>
      </w:pPr>
      <w:r w:rsidRPr="00ED178A">
        <w:rPr>
          <w:bCs/>
          <w:sz w:val="24"/>
          <w:szCs w:val="24"/>
          <w:lang w:val="en-GB"/>
        </w:rPr>
        <w:t xml:space="preserve">A literature survey was completed on </w:t>
      </w:r>
      <w:r w:rsidR="00E03665">
        <w:rPr>
          <w:bCs/>
          <w:sz w:val="24"/>
          <w:szCs w:val="24"/>
          <w:lang w:val="en-GB"/>
        </w:rPr>
        <w:t>modern wireless communication systems as well as different machine learning implementations</w:t>
      </w:r>
      <w:r w:rsidRPr="00ED178A">
        <w:rPr>
          <w:bCs/>
          <w:sz w:val="24"/>
          <w:szCs w:val="24"/>
          <w:lang w:val="en-GB"/>
        </w:rPr>
        <w:t>. The hardware and software</w:t>
      </w:r>
      <w:r w:rsidR="00E03665">
        <w:rPr>
          <w:bCs/>
          <w:sz w:val="24"/>
          <w:szCs w:val="24"/>
          <w:lang w:val="en-GB"/>
        </w:rPr>
        <w:t xml:space="preserve"> for the sensor nodes and server was then designed and implemented from first principles.</w:t>
      </w:r>
      <w:r w:rsidRPr="00ED178A">
        <w:rPr>
          <w:bCs/>
          <w:sz w:val="24"/>
          <w:szCs w:val="24"/>
          <w:lang w:val="en-GB"/>
        </w:rPr>
        <w:t xml:space="preserve"> communication system was then designed from first principles. At the core of the </w:t>
      </w:r>
      <w:r w:rsidR="00E03665">
        <w:rPr>
          <w:bCs/>
          <w:sz w:val="24"/>
          <w:szCs w:val="24"/>
          <w:lang w:val="en-GB"/>
        </w:rPr>
        <w:t xml:space="preserve">hardware system is </w:t>
      </w:r>
      <w:r w:rsidR="00FF1451">
        <w:rPr>
          <w:bCs/>
          <w:sz w:val="24"/>
          <w:szCs w:val="24"/>
          <w:lang w:val="en-GB"/>
        </w:rPr>
        <w:t>three</w:t>
      </w:r>
      <w:r w:rsidR="00E03665">
        <w:rPr>
          <w:bCs/>
          <w:sz w:val="24"/>
          <w:szCs w:val="24"/>
          <w:lang w:val="en-GB"/>
        </w:rPr>
        <w:t xml:space="preserve"> PIC32</w:t>
      </w:r>
      <w:r w:rsidR="006F7F2F">
        <w:rPr>
          <w:bCs/>
          <w:sz w:val="24"/>
          <w:szCs w:val="24"/>
          <w:lang w:val="en-GB"/>
        </w:rPr>
        <w:t xml:space="preserve"> (Peripheral interface controller 32-bit)</w:t>
      </w:r>
      <w:r w:rsidR="00E03665">
        <w:rPr>
          <w:bCs/>
          <w:sz w:val="24"/>
          <w:szCs w:val="24"/>
          <w:lang w:val="en-GB"/>
        </w:rPr>
        <w:t xml:space="preserve"> microcontroller</w:t>
      </w:r>
      <w:r w:rsidR="006F7F2F">
        <w:rPr>
          <w:bCs/>
          <w:sz w:val="24"/>
          <w:szCs w:val="24"/>
          <w:lang w:val="en-GB"/>
        </w:rPr>
        <w:t xml:space="preserve"> unit</w:t>
      </w:r>
      <w:r w:rsidR="00FF1451">
        <w:rPr>
          <w:bCs/>
          <w:sz w:val="24"/>
          <w:szCs w:val="24"/>
          <w:lang w:val="en-GB"/>
        </w:rPr>
        <w:t>s</w:t>
      </w:r>
      <w:r w:rsidR="006F7F2F">
        <w:rPr>
          <w:bCs/>
          <w:sz w:val="24"/>
          <w:szCs w:val="24"/>
          <w:lang w:val="en-GB"/>
        </w:rPr>
        <w:t xml:space="preserve"> (MCU)</w:t>
      </w:r>
      <w:r w:rsidR="00E03665">
        <w:rPr>
          <w:bCs/>
          <w:sz w:val="24"/>
          <w:szCs w:val="24"/>
          <w:lang w:val="en-GB"/>
        </w:rPr>
        <w:t xml:space="preserve"> with an ESP8266 </w:t>
      </w:r>
      <w:proofErr w:type="spellStart"/>
      <w:r w:rsidR="00E03665">
        <w:rPr>
          <w:bCs/>
          <w:sz w:val="24"/>
          <w:szCs w:val="24"/>
          <w:lang w:val="en-GB"/>
        </w:rPr>
        <w:t>WiFi</w:t>
      </w:r>
      <w:proofErr w:type="spellEnd"/>
      <w:r w:rsidR="00E03665">
        <w:rPr>
          <w:bCs/>
          <w:sz w:val="24"/>
          <w:szCs w:val="24"/>
          <w:lang w:val="en-GB"/>
        </w:rPr>
        <w:t xml:space="preserve"> module that includes a </w:t>
      </w:r>
      <w:r w:rsidR="006F7F2F">
        <w:rPr>
          <w:bCs/>
          <w:sz w:val="24"/>
          <w:szCs w:val="24"/>
          <w:lang w:val="en-GB"/>
        </w:rPr>
        <w:t>transmission control protocol/internet protocol (</w:t>
      </w:r>
      <w:r w:rsidR="00E03665">
        <w:rPr>
          <w:bCs/>
          <w:sz w:val="24"/>
          <w:szCs w:val="24"/>
          <w:lang w:val="en-GB"/>
        </w:rPr>
        <w:t>TCP/IP</w:t>
      </w:r>
      <w:r w:rsidR="006F7F2F">
        <w:rPr>
          <w:bCs/>
          <w:sz w:val="24"/>
          <w:szCs w:val="24"/>
          <w:lang w:val="en-GB"/>
        </w:rPr>
        <w:t>)</w:t>
      </w:r>
      <w:r w:rsidR="00E03665">
        <w:rPr>
          <w:bCs/>
          <w:sz w:val="24"/>
          <w:szCs w:val="24"/>
          <w:lang w:val="en-GB"/>
        </w:rPr>
        <w:t xml:space="preserve"> framework</w:t>
      </w:r>
      <w:r w:rsidRPr="00ED178A">
        <w:rPr>
          <w:bCs/>
          <w:sz w:val="24"/>
          <w:szCs w:val="24"/>
          <w:lang w:val="en-GB"/>
        </w:rPr>
        <w:t>, and all additional hardware w</w:t>
      </w:r>
      <w:r w:rsidR="00E03665">
        <w:rPr>
          <w:bCs/>
          <w:sz w:val="24"/>
          <w:szCs w:val="24"/>
          <w:lang w:val="en-GB"/>
        </w:rPr>
        <w:t>as</w:t>
      </w:r>
      <w:r w:rsidRPr="00ED178A">
        <w:rPr>
          <w:bCs/>
          <w:sz w:val="24"/>
          <w:szCs w:val="24"/>
          <w:lang w:val="en-GB"/>
        </w:rPr>
        <w:t xml:space="preserve"> designed and implemented. A </w:t>
      </w:r>
      <w:r w:rsidR="006F7F2F">
        <w:rPr>
          <w:bCs/>
          <w:sz w:val="24"/>
          <w:szCs w:val="24"/>
          <w:lang w:val="en-GB"/>
        </w:rPr>
        <w:t>Python</w:t>
      </w:r>
      <w:r w:rsidRPr="00ED178A">
        <w:rPr>
          <w:bCs/>
          <w:sz w:val="24"/>
          <w:szCs w:val="24"/>
          <w:lang w:val="en-GB"/>
        </w:rPr>
        <w:t xml:space="preserve"> program was developed to simulate the system, as well as C code for the</w:t>
      </w:r>
      <w:r w:rsidR="006F7F2F">
        <w:rPr>
          <w:bCs/>
          <w:sz w:val="24"/>
          <w:szCs w:val="24"/>
          <w:lang w:val="en-GB"/>
        </w:rPr>
        <w:t xml:space="preserve"> PIC32 processor</w:t>
      </w:r>
      <w:r w:rsidRPr="00ED178A">
        <w:rPr>
          <w:bCs/>
          <w:sz w:val="24"/>
          <w:szCs w:val="24"/>
          <w:lang w:val="en-GB"/>
        </w:rPr>
        <w:t>.</w:t>
      </w:r>
      <w:r w:rsidR="006F7F2F">
        <w:rPr>
          <w:bCs/>
          <w:sz w:val="24"/>
          <w:szCs w:val="24"/>
          <w:lang w:val="en-GB"/>
        </w:rPr>
        <w:t xml:space="preserve"> The system was implemented and tested throughout the development phase using a test-driven development (TDD) process</w:t>
      </w:r>
      <w:r w:rsidRPr="00ED178A">
        <w:rPr>
          <w:bCs/>
          <w:sz w:val="24"/>
          <w:szCs w:val="24"/>
          <w:lang w:val="en-GB"/>
        </w:rPr>
        <w:t xml:space="preserve">. </w:t>
      </w:r>
      <w:r w:rsidR="00FF1451">
        <w:rPr>
          <w:bCs/>
          <w:sz w:val="24"/>
          <w:szCs w:val="24"/>
          <w:lang w:val="en-GB"/>
        </w:rPr>
        <w:t xml:space="preserve">Four </w:t>
      </w:r>
      <w:proofErr w:type="spellStart"/>
      <w:r w:rsidR="00FF1451">
        <w:rPr>
          <w:bCs/>
          <w:sz w:val="24"/>
          <w:szCs w:val="24"/>
          <w:lang w:val="en-GB"/>
        </w:rPr>
        <w:t>WiFi</w:t>
      </w:r>
      <w:proofErr w:type="spellEnd"/>
      <w:r w:rsidR="00FF1451">
        <w:rPr>
          <w:bCs/>
          <w:sz w:val="24"/>
          <w:szCs w:val="24"/>
          <w:lang w:val="en-GB"/>
        </w:rPr>
        <w:t xml:space="preserve"> modules were used in a star network topology whereby one </w:t>
      </w:r>
      <w:proofErr w:type="spellStart"/>
      <w:r w:rsidR="00FF1451">
        <w:rPr>
          <w:bCs/>
          <w:sz w:val="24"/>
          <w:szCs w:val="24"/>
          <w:lang w:val="en-GB"/>
        </w:rPr>
        <w:t>WiFi</w:t>
      </w:r>
      <w:proofErr w:type="spellEnd"/>
      <w:r w:rsidR="00FF1451">
        <w:rPr>
          <w:bCs/>
          <w:sz w:val="24"/>
          <w:szCs w:val="24"/>
          <w:lang w:val="en-GB"/>
        </w:rPr>
        <w:t xml:space="preserve"> module acted as the TCP/IP server on the desktop personal computer (PC) and the other three modules acted as TCP/IP clients on the sensor nodes. </w:t>
      </w:r>
      <w:r w:rsidR="00173971">
        <w:rPr>
          <w:bCs/>
          <w:sz w:val="24"/>
          <w:szCs w:val="24"/>
          <w:lang w:val="en-GB"/>
        </w:rPr>
        <w:t xml:space="preserve">The neural network for each sensor node was implemented on the server as well as on the corresponding sensor node’s MCU. </w:t>
      </w:r>
      <w:r w:rsidRPr="00913B8F">
        <w:rPr>
          <w:bCs/>
          <w:color w:val="FF0000"/>
          <w:sz w:val="24"/>
          <w:szCs w:val="24"/>
          <w:lang w:val="en-GB"/>
        </w:rPr>
        <w:t>The main result</w:t>
      </w:r>
      <w:r w:rsidR="00173971" w:rsidRPr="00913B8F">
        <w:rPr>
          <w:bCs/>
          <w:color w:val="FF0000"/>
          <w:sz w:val="24"/>
          <w:szCs w:val="24"/>
          <w:lang w:val="en-GB"/>
        </w:rPr>
        <w:t>s from one of the test cases is shown in the figures below</w:t>
      </w:r>
      <w:r w:rsidRPr="00913B8F">
        <w:rPr>
          <w:bCs/>
          <w:color w:val="FF0000"/>
          <w:sz w:val="24"/>
          <w:szCs w:val="24"/>
          <w:lang w:val="en-GB"/>
        </w:rPr>
        <w:t>.</w:t>
      </w:r>
    </w:p>
    <w:p w:rsidR="00ED178A" w:rsidRPr="00ED178A" w:rsidRDefault="00ED178A" w:rsidP="00ED178A">
      <w:pPr>
        <w:jc w:val="both"/>
        <w:rPr>
          <w:bCs/>
          <w:sz w:val="24"/>
          <w:szCs w:val="24"/>
          <w:lang w:val="en-GB"/>
        </w:rPr>
      </w:pPr>
    </w:p>
    <w:p w:rsidR="00ED178A" w:rsidRPr="00173971" w:rsidRDefault="00ED178A" w:rsidP="00ED178A">
      <w:pPr>
        <w:jc w:val="both"/>
        <w:rPr>
          <w:bCs/>
          <w:color w:val="FF0000"/>
          <w:sz w:val="24"/>
          <w:szCs w:val="24"/>
          <w:lang w:val="en-GB"/>
        </w:rPr>
      </w:pPr>
      <w:r w:rsidRPr="00173971">
        <w:rPr>
          <w:bCs/>
          <w:color w:val="FF0000"/>
          <w:sz w:val="24"/>
          <w:szCs w:val="24"/>
          <w:lang w:val="en-GB"/>
        </w:rPr>
        <w:t xml:space="preserve">(Add a figure or figures here – this will probably be a figure that also appears in section 4 of the report). </w:t>
      </w:r>
    </w:p>
    <w:p w:rsidR="00ED178A" w:rsidRPr="00ED178A" w:rsidRDefault="00ED178A" w:rsidP="00ED178A">
      <w:pPr>
        <w:jc w:val="both"/>
        <w:rPr>
          <w:bCs/>
          <w:sz w:val="24"/>
          <w:szCs w:val="24"/>
          <w:lang w:val="en-GB"/>
        </w:rPr>
      </w:pPr>
      <w:r w:rsidRPr="00ED178A">
        <w:rPr>
          <w:bCs/>
          <w:sz w:val="24"/>
          <w:szCs w:val="24"/>
          <w:lang w:val="en-GB"/>
        </w:rPr>
        <w:tab/>
      </w:r>
      <w:r w:rsidRPr="00ED178A">
        <w:rPr>
          <w:bCs/>
          <w:sz w:val="24"/>
          <w:szCs w:val="24"/>
          <w:lang w:val="en-GB"/>
        </w:rPr>
        <w:tab/>
      </w:r>
    </w:p>
    <w:p w:rsidR="00ED178A" w:rsidRPr="00ED178A" w:rsidRDefault="00ED178A" w:rsidP="00ED178A">
      <w:pPr>
        <w:jc w:val="both"/>
        <w:rPr>
          <w:b/>
          <w:bCs/>
          <w:sz w:val="24"/>
          <w:szCs w:val="24"/>
          <w:lang w:val="en-GB"/>
        </w:rPr>
      </w:pPr>
      <w:r w:rsidRPr="00ED178A">
        <w:rPr>
          <w:b/>
          <w:bCs/>
          <w:sz w:val="24"/>
          <w:szCs w:val="24"/>
          <w:lang w:val="en-GB"/>
        </w:rPr>
        <w:t>What has been achieved</w:t>
      </w:r>
    </w:p>
    <w:p w:rsidR="00ED178A" w:rsidRPr="00ED178A" w:rsidRDefault="00173971" w:rsidP="00ED178A">
      <w:pPr>
        <w:jc w:val="both"/>
        <w:rPr>
          <w:bCs/>
          <w:sz w:val="24"/>
          <w:szCs w:val="24"/>
          <w:lang w:val="en-GB"/>
        </w:rPr>
        <w:sectPr w:rsidR="00ED178A" w:rsidRPr="00ED178A" w:rsidSect="00ED178A">
          <w:type w:val="continuous"/>
          <w:pgSz w:w="11907" w:h="16840" w:code="9"/>
          <w:pgMar w:top="1440" w:right="1797" w:bottom="1440" w:left="1797" w:header="709" w:footer="709" w:gutter="0"/>
          <w:cols w:space="720"/>
          <w:docGrid w:linePitch="360"/>
        </w:sectPr>
      </w:pPr>
      <w:r>
        <w:rPr>
          <w:bCs/>
          <w:sz w:val="24"/>
          <w:szCs w:val="24"/>
          <w:lang w:val="en-GB"/>
        </w:rPr>
        <w:t>Successful imputation using machine learning was achieved in a wireless sensor network</w:t>
      </w:r>
      <w:r w:rsidR="00913B8F">
        <w:rPr>
          <w:bCs/>
          <w:sz w:val="24"/>
          <w:szCs w:val="24"/>
          <w:lang w:val="en-GB"/>
        </w:rPr>
        <w:t xml:space="preserve"> that was deployed in multiple locations. The accuracy of the imputation depended highly on the amount of training data available where it was discovered that a minimum of 5 days of data was required before a sensor node would be adequately trained. </w:t>
      </w:r>
      <w:r w:rsidR="00913B8F">
        <w:rPr>
          <w:bCs/>
          <w:color w:val="FF0000"/>
          <w:sz w:val="24"/>
          <w:szCs w:val="24"/>
          <w:lang w:val="en-GB"/>
        </w:rPr>
        <w:t xml:space="preserve">Figure X shows a virtual sensor trained with 2 days of data while figure Y shows a virtual sensor trained with 5 days of data. </w:t>
      </w:r>
    </w:p>
    <w:p w:rsidR="00ED178A" w:rsidRPr="00ED178A" w:rsidRDefault="00ED178A" w:rsidP="00ED178A">
      <w:pPr>
        <w:jc w:val="both"/>
        <w:rPr>
          <w:bCs/>
          <w:sz w:val="24"/>
          <w:szCs w:val="24"/>
          <w:lang w:val="en-GB"/>
        </w:rPr>
      </w:pPr>
    </w:p>
    <w:p w:rsidR="00ED178A" w:rsidRPr="00ED178A" w:rsidRDefault="00ED178A" w:rsidP="00ED178A">
      <w:pPr>
        <w:jc w:val="both"/>
        <w:rPr>
          <w:b/>
          <w:bCs/>
          <w:sz w:val="24"/>
          <w:szCs w:val="24"/>
          <w:lang w:val="en-GB"/>
        </w:rPr>
      </w:pPr>
      <w:r w:rsidRPr="00ED178A">
        <w:rPr>
          <w:b/>
          <w:bCs/>
          <w:sz w:val="24"/>
          <w:szCs w:val="24"/>
          <w:lang w:val="en-GB"/>
        </w:rPr>
        <w:t>Findings</w:t>
      </w:r>
    </w:p>
    <w:p w:rsidR="00ED178A" w:rsidRPr="00500487" w:rsidRDefault="00913B8F" w:rsidP="00ED178A">
      <w:pPr>
        <w:jc w:val="both"/>
        <w:rPr>
          <w:bCs/>
          <w:color w:val="FF0000"/>
          <w:sz w:val="24"/>
          <w:szCs w:val="24"/>
          <w:lang w:val="en-GB"/>
        </w:rPr>
      </w:pPr>
      <w:r>
        <w:rPr>
          <w:bCs/>
          <w:sz w:val="24"/>
          <w:szCs w:val="24"/>
          <w:lang w:val="en-GB"/>
        </w:rPr>
        <w:t xml:space="preserve">It was found, while analysing the weights of the neural networks, that the time input in the neural network was much more important than the sensor inputs with regards to imputing temperature data. </w:t>
      </w:r>
      <w:r w:rsidR="00ED178A" w:rsidRPr="00ED178A">
        <w:rPr>
          <w:bCs/>
          <w:sz w:val="24"/>
          <w:szCs w:val="24"/>
          <w:lang w:val="en-GB"/>
        </w:rPr>
        <w:t>An</w:t>
      </w:r>
      <w:r>
        <w:rPr>
          <w:bCs/>
          <w:sz w:val="24"/>
          <w:szCs w:val="24"/>
          <w:lang w:val="en-GB"/>
        </w:rPr>
        <w:t>other</w:t>
      </w:r>
      <w:r w:rsidR="00ED178A" w:rsidRPr="00ED178A">
        <w:rPr>
          <w:bCs/>
          <w:sz w:val="24"/>
          <w:szCs w:val="24"/>
          <w:lang w:val="en-GB"/>
        </w:rPr>
        <w:t xml:space="preserve"> important discovery was that</w:t>
      </w:r>
      <w:r>
        <w:rPr>
          <w:bCs/>
          <w:sz w:val="24"/>
          <w:szCs w:val="24"/>
          <w:lang w:val="en-GB"/>
        </w:rPr>
        <w:t xml:space="preserve"> due to glitches within the hardware, the sensed value by the </w:t>
      </w:r>
      <w:r w:rsidR="00500487">
        <w:rPr>
          <w:bCs/>
          <w:sz w:val="24"/>
          <w:szCs w:val="24"/>
          <w:lang w:val="en-GB"/>
        </w:rPr>
        <w:t xml:space="preserve">thermistor would sometimes return a ground value and thus a filtering algorithm had to be implemented to account for the glitches. </w:t>
      </w:r>
      <w:r w:rsidR="00500487">
        <w:rPr>
          <w:bCs/>
          <w:color w:val="FF0000"/>
          <w:sz w:val="24"/>
          <w:szCs w:val="24"/>
          <w:lang w:val="en-GB"/>
        </w:rPr>
        <w:t>Such an occurrence is shown in figure X below.</w:t>
      </w:r>
    </w:p>
    <w:p w:rsidR="00F7337E" w:rsidRDefault="00F7337E" w:rsidP="00ED178A">
      <w:pPr>
        <w:jc w:val="both"/>
        <w:rPr>
          <w:bCs/>
          <w:sz w:val="24"/>
          <w:szCs w:val="24"/>
          <w:lang w:val="en-GB"/>
        </w:rPr>
      </w:pPr>
    </w:p>
    <w:p w:rsidR="00F7337E" w:rsidRPr="00F7337E" w:rsidRDefault="00F7337E" w:rsidP="00F7337E">
      <w:pPr>
        <w:jc w:val="both"/>
        <w:rPr>
          <w:b/>
          <w:bCs/>
          <w:sz w:val="24"/>
          <w:szCs w:val="24"/>
          <w:lang w:val="en-GB"/>
        </w:rPr>
      </w:pPr>
      <w:r w:rsidRPr="00F7337E">
        <w:rPr>
          <w:b/>
          <w:bCs/>
          <w:sz w:val="24"/>
          <w:szCs w:val="24"/>
          <w:lang w:val="en-GB"/>
        </w:rPr>
        <w:t>Contribution</w:t>
      </w:r>
    </w:p>
    <w:p w:rsidR="001C3494" w:rsidRDefault="00500487" w:rsidP="00F7337E">
      <w:pPr>
        <w:jc w:val="both"/>
        <w:rPr>
          <w:bCs/>
          <w:sz w:val="24"/>
          <w:szCs w:val="24"/>
          <w:lang w:val="en-GB"/>
        </w:rPr>
      </w:pPr>
      <w:r>
        <w:rPr>
          <w:bCs/>
          <w:sz w:val="24"/>
          <w:szCs w:val="24"/>
          <w:lang w:val="en-GB"/>
        </w:rPr>
        <w:t xml:space="preserve">New software that had to be mastered to complete this project was Fritzing. Fritzing is an opensource PCB/stripboard/circuit designing software that undergraduate students would not usually be aware of and has not been covered in any undergraduate module. The Fritzing software was used specifically for the stripboard module to plan, test and implement the circuitry on a stripboard. Further software that needed to be learned was the MPLAB Harmony Framework for PIC32 MCU’s which was extremely useful in configuring the right clock speed as well as the Universal Synchronous/Asynchronous Receiver/Transmitter (USART) and </w:t>
      </w:r>
      <w:proofErr w:type="spellStart"/>
      <w:r>
        <w:rPr>
          <w:bCs/>
          <w:sz w:val="24"/>
          <w:szCs w:val="24"/>
          <w:lang w:val="en-GB"/>
        </w:rPr>
        <w:t>analog</w:t>
      </w:r>
      <w:proofErr w:type="spellEnd"/>
      <w:r>
        <w:rPr>
          <w:bCs/>
          <w:sz w:val="24"/>
          <w:szCs w:val="24"/>
          <w:lang w:val="en-GB"/>
        </w:rPr>
        <w:t xml:space="preserve">-to-digital converter (ADC) modules. </w:t>
      </w:r>
    </w:p>
    <w:p w:rsidR="00F7337E" w:rsidRDefault="00500487" w:rsidP="00F7337E">
      <w:pPr>
        <w:jc w:val="both"/>
        <w:rPr>
          <w:bCs/>
          <w:sz w:val="24"/>
          <w:szCs w:val="24"/>
          <w:lang w:val="en-GB"/>
        </w:rPr>
      </w:pPr>
      <w:r>
        <w:rPr>
          <w:bCs/>
          <w:sz w:val="24"/>
          <w:szCs w:val="24"/>
          <w:lang w:val="en-GB"/>
        </w:rPr>
        <w:t>Due to the limited amount of program memory in the PIC32 and the requirement for string handling, some functions usually provided by the standard library for C had to be re-written from first principles due to the overhead</w:t>
      </w:r>
      <w:r w:rsidR="001C3494">
        <w:rPr>
          <w:bCs/>
          <w:sz w:val="24"/>
          <w:szCs w:val="24"/>
          <w:lang w:val="en-GB"/>
        </w:rPr>
        <w:t xml:space="preserve"> in program memory</w:t>
      </w:r>
      <w:r>
        <w:rPr>
          <w:bCs/>
          <w:sz w:val="24"/>
          <w:szCs w:val="24"/>
          <w:lang w:val="en-GB"/>
        </w:rPr>
        <w:t xml:space="preserve"> introduced when using functions such as </w:t>
      </w:r>
      <w:r w:rsidR="001C3494">
        <w:rPr>
          <w:bCs/>
          <w:sz w:val="24"/>
          <w:szCs w:val="24"/>
          <w:lang w:val="en-GB"/>
        </w:rPr>
        <w:t xml:space="preserve">sprint() which would allow data to be converted from integers and floats to strings and then written to the USART buffer. </w:t>
      </w:r>
    </w:p>
    <w:p w:rsidR="00F7337E" w:rsidRDefault="00F7337E" w:rsidP="00F7337E">
      <w:pPr>
        <w:jc w:val="both"/>
        <w:rPr>
          <w:bCs/>
          <w:sz w:val="24"/>
          <w:szCs w:val="24"/>
          <w:lang w:val="en-GB"/>
        </w:rPr>
      </w:pPr>
    </w:p>
    <w:p w:rsidR="001C3494" w:rsidRDefault="001C3494" w:rsidP="00F7337E">
      <w:pPr>
        <w:jc w:val="both"/>
        <w:rPr>
          <w:bCs/>
          <w:sz w:val="24"/>
          <w:szCs w:val="24"/>
          <w:lang w:val="en-GB"/>
        </w:rPr>
      </w:pPr>
      <w:r>
        <w:rPr>
          <w:bCs/>
          <w:sz w:val="24"/>
          <w:szCs w:val="24"/>
          <w:lang w:val="en-GB"/>
        </w:rPr>
        <w:t xml:space="preserve">A server was developed using Python on a PC connected by USB with a </w:t>
      </w:r>
      <w:proofErr w:type="spellStart"/>
      <w:r>
        <w:rPr>
          <w:bCs/>
          <w:sz w:val="24"/>
          <w:szCs w:val="24"/>
          <w:lang w:val="en-GB"/>
        </w:rPr>
        <w:t>WiFi</w:t>
      </w:r>
      <w:proofErr w:type="spellEnd"/>
      <w:r>
        <w:rPr>
          <w:bCs/>
          <w:sz w:val="24"/>
          <w:szCs w:val="24"/>
          <w:lang w:val="en-GB"/>
        </w:rPr>
        <w:t xml:space="preserve"> module. The server would act as the communication </w:t>
      </w:r>
      <w:proofErr w:type="spellStart"/>
      <w:r>
        <w:rPr>
          <w:bCs/>
          <w:sz w:val="24"/>
          <w:szCs w:val="24"/>
          <w:lang w:val="en-GB"/>
        </w:rPr>
        <w:t>center</w:t>
      </w:r>
      <w:proofErr w:type="spellEnd"/>
      <w:r>
        <w:rPr>
          <w:bCs/>
          <w:sz w:val="24"/>
          <w:szCs w:val="24"/>
          <w:lang w:val="en-GB"/>
        </w:rPr>
        <w:t xml:space="preserve"> to periodically request and transmit readings from the sensor nodes as well as determine if a sensor node is offline</w:t>
      </w:r>
      <w:r w:rsidR="009B45AC">
        <w:rPr>
          <w:bCs/>
          <w:sz w:val="24"/>
          <w:szCs w:val="24"/>
          <w:lang w:val="en-GB"/>
        </w:rPr>
        <w:t xml:space="preserve">. The code for the serial communication was implemented by the student with the use of the </w:t>
      </w:r>
      <w:proofErr w:type="spellStart"/>
      <w:r w:rsidR="009B45AC">
        <w:rPr>
          <w:bCs/>
          <w:sz w:val="24"/>
          <w:szCs w:val="24"/>
          <w:lang w:val="en-GB"/>
        </w:rPr>
        <w:t>pyserial</w:t>
      </w:r>
      <w:proofErr w:type="spellEnd"/>
      <w:r w:rsidR="009B45AC">
        <w:rPr>
          <w:bCs/>
          <w:sz w:val="24"/>
          <w:szCs w:val="24"/>
          <w:lang w:val="en-GB"/>
        </w:rPr>
        <w:t xml:space="preserve"> library.</w:t>
      </w:r>
    </w:p>
    <w:p w:rsidR="009B45AC" w:rsidRDefault="009B45AC" w:rsidP="00F7337E">
      <w:pPr>
        <w:jc w:val="both"/>
        <w:rPr>
          <w:bCs/>
          <w:sz w:val="24"/>
          <w:szCs w:val="24"/>
          <w:lang w:val="en-GB"/>
        </w:rPr>
      </w:pPr>
    </w:p>
    <w:p w:rsidR="009B45AC" w:rsidRDefault="009B45AC" w:rsidP="00F7337E">
      <w:pPr>
        <w:jc w:val="both"/>
        <w:rPr>
          <w:bCs/>
          <w:sz w:val="24"/>
          <w:szCs w:val="24"/>
          <w:lang w:val="en-GB"/>
        </w:rPr>
      </w:pPr>
      <w:r>
        <w:rPr>
          <w:bCs/>
          <w:sz w:val="24"/>
          <w:szCs w:val="24"/>
          <w:lang w:val="en-GB"/>
        </w:rPr>
        <w:t>Code for the neural network, including the training algorithms, was developed by the student without reliance on any existing libraries</w:t>
      </w:r>
      <w:r w:rsidR="00CB05D7">
        <w:rPr>
          <w:bCs/>
          <w:sz w:val="24"/>
          <w:szCs w:val="24"/>
          <w:lang w:val="en-GB"/>
        </w:rPr>
        <w:t xml:space="preserve"> in python</w:t>
      </w:r>
      <w:r>
        <w:rPr>
          <w:bCs/>
          <w:sz w:val="24"/>
          <w:szCs w:val="24"/>
          <w:lang w:val="en-GB"/>
        </w:rPr>
        <w:t>. A framework for training neural networks with a minimum of 3 inputs, theoretically unlimited hidden nodes and layers, and a maximum of 1 output was developed from first principles. A friend in a postgraduate</w:t>
      </w:r>
      <w:r w:rsidR="00CB05D7">
        <w:rPr>
          <w:bCs/>
          <w:sz w:val="24"/>
          <w:szCs w:val="24"/>
          <w:lang w:val="en-GB"/>
        </w:rPr>
        <w:t xml:space="preserve"> course</w:t>
      </w:r>
      <w:r>
        <w:rPr>
          <w:bCs/>
          <w:sz w:val="24"/>
          <w:szCs w:val="24"/>
          <w:lang w:val="en-GB"/>
        </w:rPr>
        <w:t xml:space="preserve"> helped provide some clarity on</w:t>
      </w:r>
      <w:r w:rsidR="00CB05D7">
        <w:rPr>
          <w:bCs/>
          <w:sz w:val="24"/>
          <w:szCs w:val="24"/>
          <w:lang w:val="en-GB"/>
        </w:rPr>
        <w:t xml:space="preserve"> t</w:t>
      </w:r>
      <w:r>
        <w:rPr>
          <w:bCs/>
          <w:sz w:val="24"/>
          <w:szCs w:val="24"/>
          <w:lang w:val="en-GB"/>
        </w:rPr>
        <w:t xml:space="preserve">he </w:t>
      </w:r>
      <w:r w:rsidR="00CB05D7">
        <w:rPr>
          <w:bCs/>
          <w:sz w:val="24"/>
          <w:szCs w:val="24"/>
          <w:lang w:val="en-GB"/>
        </w:rPr>
        <w:t xml:space="preserve">chosen </w:t>
      </w:r>
      <w:r>
        <w:rPr>
          <w:bCs/>
          <w:sz w:val="24"/>
          <w:szCs w:val="24"/>
          <w:lang w:val="en-GB"/>
        </w:rPr>
        <w:t>training method</w:t>
      </w:r>
      <w:r w:rsidR="00CB05D7">
        <w:rPr>
          <w:bCs/>
          <w:sz w:val="24"/>
          <w:szCs w:val="24"/>
          <w:lang w:val="en-GB"/>
        </w:rPr>
        <w:t xml:space="preserve"> that is</w:t>
      </w:r>
      <w:r>
        <w:rPr>
          <w:bCs/>
          <w:sz w:val="24"/>
          <w:szCs w:val="24"/>
          <w:lang w:val="en-GB"/>
        </w:rPr>
        <w:t xml:space="preserve"> used </w:t>
      </w:r>
      <w:r w:rsidR="00CB05D7">
        <w:rPr>
          <w:bCs/>
          <w:sz w:val="24"/>
          <w:szCs w:val="24"/>
          <w:lang w:val="en-GB"/>
        </w:rPr>
        <w:t xml:space="preserve">as it </w:t>
      </w:r>
      <w:r>
        <w:rPr>
          <w:bCs/>
          <w:sz w:val="24"/>
          <w:szCs w:val="24"/>
          <w:lang w:val="en-GB"/>
        </w:rPr>
        <w:t xml:space="preserve">was complex and completely new to the student </w:t>
      </w:r>
      <w:r w:rsidR="00E61655">
        <w:rPr>
          <w:bCs/>
          <w:sz w:val="24"/>
          <w:szCs w:val="24"/>
          <w:lang w:val="en-GB"/>
        </w:rPr>
        <w:t>since</w:t>
      </w:r>
      <w:r>
        <w:rPr>
          <w:bCs/>
          <w:sz w:val="24"/>
          <w:szCs w:val="24"/>
          <w:lang w:val="en-GB"/>
        </w:rPr>
        <w:t xml:space="preserve"> no undergraduate module covers evolutionary models for training in neural networks. The study leader provided no assistance with regards to the training but did provide some advice regarding the output layer of the neural network as the student originally wanted to have the output be a binarized output layer with multiple output nodes. The study leader advised to use a single output node in the output layer.</w:t>
      </w:r>
    </w:p>
    <w:p w:rsidR="00CB05D7" w:rsidRDefault="00CB05D7" w:rsidP="00F7337E">
      <w:pPr>
        <w:jc w:val="both"/>
        <w:rPr>
          <w:bCs/>
          <w:sz w:val="24"/>
          <w:szCs w:val="24"/>
          <w:lang w:val="en-GB"/>
        </w:rPr>
      </w:pPr>
    </w:p>
    <w:p w:rsidR="00AD0DB7" w:rsidRDefault="00CB05D7" w:rsidP="00E61655">
      <w:pPr>
        <w:jc w:val="both"/>
        <w:rPr>
          <w:b/>
          <w:bCs/>
          <w:sz w:val="36"/>
          <w:szCs w:val="36"/>
          <w:lang w:val="en-GB"/>
        </w:rPr>
      </w:pPr>
      <w:r>
        <w:rPr>
          <w:bCs/>
          <w:sz w:val="24"/>
          <w:szCs w:val="24"/>
          <w:lang w:val="en-GB"/>
        </w:rPr>
        <w:t>There was a strong reliance on an existing</w:t>
      </w:r>
      <w:r w:rsidR="00B548D6">
        <w:rPr>
          <w:bCs/>
          <w:sz w:val="24"/>
          <w:szCs w:val="24"/>
          <w:lang w:val="en-GB"/>
        </w:rPr>
        <w:t xml:space="preserve"> python</w:t>
      </w:r>
      <w:r>
        <w:rPr>
          <w:bCs/>
          <w:sz w:val="24"/>
          <w:szCs w:val="24"/>
          <w:lang w:val="en-GB"/>
        </w:rPr>
        <w:t xml:space="preserve"> library</w:t>
      </w:r>
      <w:r w:rsidR="00B548D6">
        <w:rPr>
          <w:bCs/>
          <w:sz w:val="24"/>
          <w:szCs w:val="24"/>
          <w:lang w:val="en-GB"/>
        </w:rPr>
        <w:t xml:space="preserve"> called csv</w:t>
      </w:r>
      <w:r>
        <w:rPr>
          <w:bCs/>
          <w:sz w:val="24"/>
          <w:szCs w:val="24"/>
          <w:lang w:val="en-GB"/>
        </w:rPr>
        <w:t xml:space="preserve"> to deal with reading and writing from the local database</w:t>
      </w:r>
      <w:r w:rsidR="00375363">
        <w:rPr>
          <w:noProof/>
        </w:rPr>
        <mc:AlternateContent>
          <mc:Choice Requires="wps">
            <w:drawing>
              <wp:anchor distT="0" distB="0" distL="114300" distR="114300" simplePos="0" relativeHeight="251656192" behindDoc="0" locked="0" layoutInCell="0" allowOverlap="1">
                <wp:simplePos x="0" y="0"/>
                <wp:positionH relativeFrom="margin">
                  <wp:posOffset>0</wp:posOffset>
                </wp:positionH>
                <wp:positionV relativeFrom="paragraph">
                  <wp:posOffset>0</wp:posOffset>
                </wp:positionV>
                <wp:extent cx="0" cy="0"/>
                <wp:effectExtent l="9525" t="9525" r="9525" b="9525"/>
                <wp:wrapNone/>
                <wp:docPr id="30" name="Line 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FB0C" id="Line 50" o:spid="_x0000_s1026" style="position:absolute;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" o:allowincell="f" strokecolor="#020000" strokeweight=".96pt">
                <w10:wrap anchorx="margin"/>
              </v:line>
            </w:pict>
          </mc:Fallback>
        </mc:AlternateContent>
      </w:r>
      <w:r w:rsidR="00E61655">
        <w:rPr>
          <w:bCs/>
          <w:sz w:val="24"/>
          <w:szCs w:val="24"/>
          <w:lang w:val="en-GB"/>
        </w:rPr>
        <w:t>.</w:t>
      </w:r>
    </w:p>
    <w:p w:rsidR="00926CAF" w:rsidRDefault="00926CAF" w:rsidP="00ED178A">
      <w:pPr>
        <w:jc w:val="center"/>
        <w:rPr>
          <w:rFonts w:ascii="Times-Roman" w:hAnsi="Times-Roman" w:cs="Times-Roman"/>
        </w:r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905062" w:rsidRPr="00C308EE" w:rsidTr="00C308EE">
        <w:tc>
          <w:tcPr>
            <w:tcW w:w="8557" w:type="dxa"/>
            <w:shd w:val="clear" w:color="auto" w:fill="auto"/>
          </w:tcPr>
          <w:p w:rsidR="00905062" w:rsidRPr="00C308EE" w:rsidRDefault="00905062" w:rsidP="006D4AA3">
            <w:pPr>
              <w:pStyle w:val="Level11"/>
              <w:numPr>
                <w:ilvl w:val="12"/>
                <w:numId w:val="0"/>
              </w:numPr>
              <w:rPr>
                <w:b/>
                <w:bCs/>
                <w:sz w:val="48"/>
                <w:szCs w:val="48"/>
                <w:lang w:val="en-GB"/>
              </w:rPr>
            </w:pPr>
            <w:r w:rsidRPr="00C308EE">
              <w:rPr>
                <w:b/>
                <w:bCs/>
                <w:sz w:val="48"/>
                <w:szCs w:val="48"/>
                <w:lang w:val="en-GB"/>
              </w:rPr>
              <w:lastRenderedPageBreak/>
              <w:t xml:space="preserve">Part 3. </w:t>
            </w:r>
            <w:r w:rsidR="006D4AA3">
              <w:rPr>
                <w:b/>
                <w:bCs/>
                <w:sz w:val="48"/>
                <w:szCs w:val="48"/>
                <w:lang w:val="en-GB"/>
              </w:rPr>
              <w:t>Project identification: approved Project Proposal</w:t>
            </w:r>
          </w:p>
        </w:tc>
      </w:tr>
    </w:tbl>
    <w:p w:rsidR="00AE508C" w:rsidRDefault="00AE508C"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Style w:val="TableGrid"/>
        <w:tblW w:w="0" w:type="auto"/>
        <w:tblLook w:val="04A0" w:firstRow="1" w:lastRow="0" w:firstColumn="1" w:lastColumn="0" w:noHBand="0" w:noVBand="1"/>
      </w:tblPr>
      <w:tblGrid>
        <w:gridCol w:w="8297"/>
      </w:tblGrid>
      <w:tr w:rsidR="00E61655" w:rsidTr="00E61655">
        <w:tc>
          <w:tcPr>
            <w:tcW w:w="8297" w:type="dxa"/>
          </w:tcPr>
          <w:p w:rsidR="00E61655" w:rsidRPr="00E61655" w:rsidRDefault="00E61655" w:rsidP="00E61655">
            <w:pPr>
              <w:pStyle w:val="ListParagraph"/>
              <w:numPr>
                <w:ilvl w:val="0"/>
                <w:numId w:val="9"/>
              </w:numPr>
              <w:autoSpaceDE/>
              <w:autoSpaceDN/>
              <w:adjustRightInd/>
              <w:rPr>
                <w:b/>
                <w:bCs/>
                <w:sz w:val="32"/>
                <w:szCs w:val="32"/>
                <w:lang w:val="en-GB"/>
              </w:rPr>
            </w:pPr>
            <w:r w:rsidRPr="00E61655">
              <w:rPr>
                <w:b/>
                <w:bCs/>
                <w:sz w:val="32"/>
                <w:szCs w:val="32"/>
                <w:lang w:val="en-GB"/>
              </w:rPr>
              <w:t>Problem Statement</w:t>
            </w:r>
          </w:p>
        </w:tc>
      </w:tr>
    </w:tbl>
    <w:p w:rsidR="00E61655" w:rsidRDefault="00E61655">
      <w:pPr>
        <w:autoSpaceDE/>
        <w:autoSpaceDN/>
        <w:adjustRightInd/>
        <w:rPr>
          <w:bCs/>
          <w:sz w:val="24"/>
          <w:szCs w:val="24"/>
          <w:lang w:val="en-GB"/>
        </w:rPr>
      </w:pPr>
    </w:p>
    <w:p w:rsidR="00FB2FE6" w:rsidRDefault="00E61655" w:rsidP="00E61655">
      <w:pPr>
        <w:autoSpaceDE/>
        <w:autoSpaceDN/>
        <w:adjustRightInd/>
        <w:jc w:val="both"/>
        <w:rPr>
          <w:bCs/>
          <w:sz w:val="24"/>
          <w:szCs w:val="24"/>
          <w:lang w:val="en-GB"/>
        </w:rPr>
      </w:pPr>
      <w:r>
        <w:rPr>
          <w:bCs/>
          <w:sz w:val="24"/>
          <w:szCs w:val="24"/>
          <w:lang w:val="en-GB"/>
        </w:rPr>
        <w:t>In this section the problem that is being addressed by the project proposal is described in terms of the motivation, context, technical challenges and limitations of the proposed project.</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Motivation. </w:t>
      </w:r>
      <w:r>
        <w:rPr>
          <w:bCs/>
          <w:sz w:val="24"/>
          <w:szCs w:val="24"/>
          <w:lang w:val="en-GB"/>
        </w:rPr>
        <w:t>Sensors are devices used in everyday objects such as mobile phones, touch-sensitive elevators and self-driving cars. There are innumerable amounts of applications where sensors are used to gather data about the environment and then used in other electronics to monitor or react to the conditions being sensed such as the lighting in a room being adjusted based on the required illumination level. A problem arises in wireless sensor networks (WSN) where, due to the nature of the wireless communication, data can be lost or corrupted during the transmission phase due to external factors such as solar radiation corrupting data from satellites or congestion in a network causing packet loss when transmitting data to other devices. Furthermore, the cost of implementing or needing to replace many physical sensors in a network can become prohibitively expensive.</w:t>
      </w:r>
    </w:p>
    <w:p w:rsidR="00FB2FE6" w:rsidRDefault="00FB2FE6" w:rsidP="00E61655">
      <w:pPr>
        <w:autoSpaceDE/>
        <w:autoSpaceDN/>
        <w:adjustRightInd/>
        <w:jc w:val="both"/>
        <w:rPr>
          <w:bCs/>
          <w:sz w:val="24"/>
          <w:szCs w:val="24"/>
          <w:lang w:val="en-GB"/>
        </w:rPr>
      </w:pPr>
      <w:r>
        <w:rPr>
          <w:bCs/>
          <w:sz w:val="24"/>
          <w:szCs w:val="24"/>
          <w:lang w:val="en-GB"/>
        </w:rPr>
        <w:t>This project will look at designing and implementing a wireless sensor network that will make use of data imputation methods and machine learning to realise virtual sensors that can completely replace physical sensor nodes and give accurate substituted data in place of nodes with failed sensor modules.</w:t>
      </w:r>
    </w:p>
    <w:p w:rsidR="00FB2FE6" w:rsidRDefault="00FB2FE6" w:rsidP="00E61655">
      <w:pPr>
        <w:autoSpaceDE/>
        <w:autoSpaceDN/>
        <w:adjustRightInd/>
        <w:jc w:val="both"/>
        <w:rPr>
          <w:bCs/>
          <w:sz w:val="24"/>
          <w:szCs w:val="24"/>
          <w:lang w:val="en-GB"/>
        </w:rPr>
      </w:pPr>
    </w:p>
    <w:p w:rsidR="00FB2FE6" w:rsidRDefault="00FB2FE6" w:rsidP="00E61655">
      <w:pPr>
        <w:autoSpaceDE/>
        <w:autoSpaceDN/>
        <w:adjustRightInd/>
        <w:jc w:val="both"/>
        <w:rPr>
          <w:bCs/>
          <w:sz w:val="24"/>
          <w:szCs w:val="24"/>
          <w:lang w:val="en-GB"/>
        </w:rPr>
      </w:pPr>
      <w:r>
        <w:rPr>
          <w:b/>
          <w:bCs/>
          <w:sz w:val="24"/>
          <w:szCs w:val="24"/>
          <w:lang w:val="en-GB"/>
        </w:rPr>
        <w:t xml:space="preserve">Context. </w:t>
      </w:r>
      <w:r>
        <w:rPr>
          <w:bCs/>
          <w:sz w:val="24"/>
          <w:szCs w:val="24"/>
          <w:lang w:val="en-GB"/>
        </w:rPr>
        <w:t>The integrity of received information is an important issue in the modern age. Sensors play a pivotal role in electronic devices of all shapes, sizes and function and especially more so in wireless sensor networks where data loss is an expected occurrence [1]. Data imputation and virtual sensors are tools that allow a system to counter-act the effect of this data loss by accurately substituting values that real sensors would most likely return [2]. This then allows the system to still make use of incomplete data rather than completely discarding affected data entries.</w:t>
      </w:r>
    </w:p>
    <w:p w:rsidR="00FB2FE6" w:rsidRDefault="00FB2FE6" w:rsidP="00E61655">
      <w:pPr>
        <w:autoSpaceDE/>
        <w:autoSpaceDN/>
        <w:adjustRightInd/>
        <w:jc w:val="both"/>
        <w:rPr>
          <w:bCs/>
          <w:sz w:val="24"/>
          <w:szCs w:val="24"/>
          <w:lang w:val="en-GB"/>
        </w:rPr>
      </w:pPr>
      <w:r>
        <w:rPr>
          <w:bCs/>
          <w:sz w:val="24"/>
          <w:szCs w:val="24"/>
          <w:lang w:val="en-GB"/>
        </w:rPr>
        <w:t>The main function of this project will be to ensure the robustness of a wireless sensor network by making sure that damaged nodes in a wireless sensor network can be replaced by virtual sensors using imputation techniques that make use of machine learning algorithms which will allow the system to remain robust in terms of the provided sensor data even when a node malfunctions or is removed from the network thus allowing the system to continue running in real-time while gathering data that closely resembles the affected sensor nodes would-be data.</w:t>
      </w:r>
    </w:p>
    <w:p w:rsidR="00FB2FE6" w:rsidRDefault="00FB2FE6" w:rsidP="00E61655">
      <w:pPr>
        <w:autoSpaceDE/>
        <w:autoSpaceDN/>
        <w:adjustRightInd/>
        <w:jc w:val="both"/>
        <w:rPr>
          <w:bCs/>
          <w:sz w:val="24"/>
          <w:szCs w:val="24"/>
          <w:lang w:val="en-GB"/>
        </w:rPr>
      </w:pPr>
      <w:r>
        <w:rPr>
          <w:bCs/>
          <w:sz w:val="24"/>
          <w:szCs w:val="24"/>
          <w:lang w:val="en-GB"/>
        </w:rPr>
        <w:t xml:space="preserve">K-Nearest Neighbours (KNN, lazy learning), multi-layered </w:t>
      </w:r>
      <w:proofErr w:type="spellStart"/>
      <w:r>
        <w:rPr>
          <w:bCs/>
          <w:sz w:val="24"/>
          <w:szCs w:val="24"/>
          <w:lang w:val="en-GB"/>
        </w:rPr>
        <w:t>perceptrons</w:t>
      </w:r>
      <w:proofErr w:type="spellEnd"/>
      <w:r>
        <w:rPr>
          <w:bCs/>
          <w:sz w:val="24"/>
          <w:szCs w:val="24"/>
          <w:lang w:val="en-GB"/>
        </w:rPr>
        <w:t xml:space="preserve"> (MLP, supervised learning) and self-organizing maps (SOM, unsupervised learning) are three popular </w:t>
      </w:r>
      <w:r w:rsidR="00775FC5">
        <w:rPr>
          <w:bCs/>
          <w:sz w:val="24"/>
          <w:szCs w:val="24"/>
          <w:lang w:val="en-GB"/>
        </w:rPr>
        <w:t xml:space="preserve">machine learning methods that have been used to great effect in data sets that do not deal with time-series analysis [3,4,5,6] where KNN, MLP and SOM outperform </w:t>
      </w:r>
      <w:r w:rsidR="00775FC5">
        <w:rPr>
          <w:bCs/>
          <w:sz w:val="24"/>
          <w:szCs w:val="24"/>
          <w:lang w:val="en-GB"/>
        </w:rPr>
        <w:lastRenderedPageBreak/>
        <w:t>traditional imputations techniques , such as hot-swapping, to significant degrees on multiple data sets including but not limited to a breast cancer detection data set, a  seed classifying data set and sonar imaging data set.</w:t>
      </w:r>
    </w:p>
    <w:p w:rsidR="00775FC5" w:rsidRDefault="00775FC5" w:rsidP="00E61655">
      <w:pPr>
        <w:autoSpaceDE/>
        <w:autoSpaceDN/>
        <w:adjustRightInd/>
        <w:jc w:val="both"/>
        <w:rPr>
          <w:b/>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Technical Challenges.</w:t>
      </w:r>
      <w:r>
        <w:rPr>
          <w:bCs/>
          <w:sz w:val="24"/>
          <w:szCs w:val="24"/>
          <w:lang w:val="en-GB"/>
        </w:rPr>
        <w:t xml:space="preserve"> The technical challenges for this project are: (</w:t>
      </w:r>
      <w:proofErr w:type="spellStart"/>
      <w:r>
        <w:rPr>
          <w:bCs/>
          <w:sz w:val="24"/>
          <w:szCs w:val="24"/>
          <w:lang w:val="en-GB"/>
        </w:rPr>
        <w:t>i</w:t>
      </w:r>
      <w:proofErr w:type="spellEnd"/>
      <w:r>
        <w:rPr>
          <w:bCs/>
          <w:sz w:val="24"/>
          <w:szCs w:val="24"/>
          <w:lang w:val="en-GB"/>
        </w:rPr>
        <w:t xml:space="preserve">) Designing and implementing an imputation technique using machine learning algorithms on individual sensor nodes that can act as a virtual sensor. (ii) The algorithm should be robust to ensure the integrity of the data that is being substituted by the virtual sensors. (iii) The algorithm </w:t>
      </w:r>
      <w:proofErr w:type="gramStart"/>
      <w:r>
        <w:rPr>
          <w:bCs/>
          <w:sz w:val="24"/>
          <w:szCs w:val="24"/>
          <w:lang w:val="en-GB"/>
        </w:rPr>
        <w:t>should  be</w:t>
      </w:r>
      <w:proofErr w:type="gramEnd"/>
      <w:r>
        <w:rPr>
          <w:bCs/>
          <w:sz w:val="24"/>
          <w:szCs w:val="24"/>
          <w:lang w:val="en-GB"/>
        </w:rPr>
        <w:t xml:space="preserve"> efficient enough so that congestion does not occur due to computations taking place which in itself would then cause loss of more data.</w:t>
      </w: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p>
    <w:p w:rsidR="00775FC5" w:rsidRDefault="00775FC5" w:rsidP="00E61655">
      <w:pPr>
        <w:autoSpaceDE/>
        <w:autoSpaceDN/>
        <w:adjustRightInd/>
        <w:jc w:val="both"/>
        <w:rPr>
          <w:bCs/>
          <w:sz w:val="24"/>
          <w:szCs w:val="24"/>
          <w:lang w:val="en-GB"/>
        </w:rPr>
      </w:pPr>
      <w:r>
        <w:rPr>
          <w:b/>
          <w:bCs/>
          <w:sz w:val="24"/>
          <w:szCs w:val="24"/>
          <w:lang w:val="en-GB"/>
        </w:rPr>
        <w:t xml:space="preserve">Limitations. </w:t>
      </w:r>
      <w:r>
        <w:rPr>
          <w:bCs/>
          <w:sz w:val="24"/>
          <w:szCs w:val="24"/>
          <w:lang w:val="en-GB"/>
        </w:rPr>
        <w:t xml:space="preserve">The availability of bandwidth in the network will limit how many readings can be transferred and received per time interval between all nodes and the server. The second limitation is the processing speed and power of the processing unit at each sensor node. Another limitation is the cost of developing the product thus cost-effective hardware is a necessity as well as putting a financial limit on the </w:t>
      </w:r>
      <w:proofErr w:type="gramStart"/>
      <w:r>
        <w:rPr>
          <w:bCs/>
          <w:sz w:val="24"/>
          <w:szCs w:val="24"/>
          <w:lang w:val="en-GB"/>
        </w:rPr>
        <w:t>amount</w:t>
      </w:r>
      <w:proofErr w:type="gramEnd"/>
      <w:r>
        <w:rPr>
          <w:bCs/>
          <w:sz w:val="24"/>
          <w:szCs w:val="24"/>
          <w:lang w:val="en-GB"/>
        </w:rPr>
        <w:t xml:space="preserve"> of nodes that can be physically implemented for this project.</w:t>
      </w:r>
    </w:p>
    <w:p w:rsidR="00775FC5" w:rsidRDefault="00775FC5">
      <w:pPr>
        <w:autoSpaceDE/>
        <w:autoSpaceDN/>
        <w:adjustRightInd/>
        <w:rPr>
          <w:bCs/>
          <w:sz w:val="24"/>
          <w:szCs w:val="24"/>
          <w:lang w:val="en-GB"/>
        </w:rPr>
      </w:pPr>
      <w:r>
        <w:rPr>
          <w:bCs/>
          <w:sz w:val="24"/>
          <w:szCs w:val="24"/>
          <w:lang w:val="en-GB"/>
        </w:rPr>
        <w:br w:type="page"/>
      </w:r>
    </w:p>
    <w:tbl>
      <w:tblPr>
        <w:tblStyle w:val="TableGrid"/>
        <w:tblW w:w="0" w:type="auto"/>
        <w:tblLook w:val="04A0" w:firstRow="1" w:lastRow="0" w:firstColumn="1" w:lastColumn="0" w:noHBand="0" w:noVBand="1"/>
      </w:tblPr>
      <w:tblGrid>
        <w:gridCol w:w="8297"/>
      </w:tblGrid>
      <w:tr w:rsidR="00775FC5" w:rsidTr="00775FC5">
        <w:tc>
          <w:tcPr>
            <w:tcW w:w="8297" w:type="dxa"/>
          </w:tcPr>
          <w:p w:rsidR="00775FC5" w:rsidRPr="00C20D4E" w:rsidRDefault="00775FC5" w:rsidP="00775FC5">
            <w:pPr>
              <w:pStyle w:val="ListParagraph"/>
              <w:numPr>
                <w:ilvl w:val="0"/>
                <w:numId w:val="9"/>
              </w:numPr>
              <w:autoSpaceDE/>
              <w:autoSpaceDN/>
              <w:adjustRightInd/>
              <w:rPr>
                <w:b/>
                <w:bCs/>
                <w:sz w:val="32"/>
                <w:szCs w:val="32"/>
                <w:lang w:val="en-GB"/>
              </w:rPr>
            </w:pPr>
            <w:r w:rsidRPr="00C20D4E">
              <w:rPr>
                <w:b/>
                <w:bCs/>
                <w:sz w:val="32"/>
                <w:szCs w:val="32"/>
                <w:lang w:val="en-GB"/>
              </w:rPr>
              <w:lastRenderedPageBreak/>
              <w:t>Project requirements</w:t>
            </w:r>
          </w:p>
        </w:tc>
      </w:tr>
    </w:tbl>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r>
        <w:rPr>
          <w:bCs/>
          <w:sz w:val="24"/>
          <w:szCs w:val="24"/>
          <w:lang w:val="en-GB"/>
        </w:rPr>
        <w:t>The main aim of the project will be to create a wireless sensor network that makes use of the machine learning imputation techniques to ensure the integrity and robustness of the data that is transmitted and received over the network.</w:t>
      </w:r>
    </w:p>
    <w:p w:rsidR="00775FC5" w:rsidRDefault="00775FC5" w:rsidP="00775FC5">
      <w:pPr>
        <w:autoSpaceDE/>
        <w:autoSpaceDN/>
        <w:adjustRightInd/>
        <w:rPr>
          <w:bCs/>
          <w:sz w:val="24"/>
          <w:szCs w:val="24"/>
          <w:lang w:val="en-GB"/>
        </w:rPr>
      </w:pPr>
    </w:p>
    <w:p w:rsidR="00775FC5" w:rsidRDefault="00775FC5" w:rsidP="00775FC5">
      <w:pPr>
        <w:autoSpaceDE/>
        <w:autoSpaceDN/>
        <w:adjustRightInd/>
        <w:rPr>
          <w:bCs/>
          <w:sz w:val="24"/>
          <w:szCs w:val="24"/>
          <w:lang w:val="en-GB"/>
        </w:rPr>
      </w:pPr>
    </w:p>
    <w:p w:rsidR="00775FC5" w:rsidRDefault="00775FC5" w:rsidP="00775FC5">
      <w:pPr>
        <w:autoSpaceDE/>
        <w:autoSpaceDN/>
        <w:adjustRightInd/>
        <w:rPr>
          <w:b/>
          <w:bCs/>
          <w:color w:val="000000" w:themeColor="text1"/>
          <w:sz w:val="32"/>
          <w:szCs w:val="32"/>
          <w:lang w:val="en-GB"/>
        </w:rPr>
      </w:pPr>
      <w:r w:rsidRPr="00775FC5">
        <w:rPr>
          <w:b/>
          <w:bCs/>
          <w:color w:val="000000" w:themeColor="text1"/>
          <w:sz w:val="32"/>
          <w:szCs w:val="32"/>
          <w:lang w:val="en-GB"/>
        </w:rPr>
        <w:t>2.1 Mission requirements of the product</w:t>
      </w:r>
    </w:p>
    <w:p w:rsidR="00775FC5" w:rsidRDefault="00775FC5" w:rsidP="00775FC5">
      <w:pPr>
        <w:autoSpaceDE/>
        <w:autoSpaceDN/>
        <w:adjustRightInd/>
        <w:rPr>
          <w:bCs/>
          <w:color w:val="000000" w:themeColor="text1"/>
          <w:sz w:val="24"/>
          <w:szCs w:val="24"/>
          <w:lang w:val="en-GB"/>
        </w:rPr>
      </w:pPr>
      <w:r>
        <w:rPr>
          <w:bCs/>
          <w:color w:val="000000" w:themeColor="text1"/>
          <w:sz w:val="24"/>
          <w:szCs w:val="24"/>
          <w:lang w:val="en-GB"/>
        </w:rPr>
        <w:t>The system will need to fulfil the following requirements.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use machine learning algorithms to implement virtual sensors in the wireless sensor network.</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Communication between nodes in the network must be done using wireless communication.</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algorithm implemented must be efficient enough so as not to introduce computational congestion in the system.</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system must detect a malfunctioning node and replace it with a virtual sensor.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 must be able to replicate data accurately as if they were real sensors.</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data read by all the sensors must be stored in a database.</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The virtual sensors must be implemented on every corresponding node as well as having a copy of every trained virtual sensor on the server.</w:t>
      </w:r>
    </w:p>
    <w:p w:rsidR="00775FC5" w:rsidRDefault="00775FC5" w:rsidP="00775FC5">
      <w:pPr>
        <w:pStyle w:val="ListParagraph"/>
        <w:numPr>
          <w:ilvl w:val="0"/>
          <w:numId w:val="10"/>
        </w:numPr>
        <w:autoSpaceDE/>
        <w:autoSpaceDN/>
        <w:adjustRightInd/>
        <w:rPr>
          <w:bCs/>
          <w:color w:val="000000" w:themeColor="text1"/>
          <w:sz w:val="24"/>
          <w:szCs w:val="24"/>
          <w:lang w:val="en-GB"/>
        </w:rPr>
      </w:pPr>
      <w:r>
        <w:rPr>
          <w:bCs/>
          <w:color w:val="000000" w:themeColor="text1"/>
          <w:sz w:val="24"/>
          <w:szCs w:val="24"/>
          <w:lang w:val="en-GB"/>
        </w:rPr>
        <w:t>Each sensor node should consist of a power unit, a sensor module and a processing unit.</w:t>
      </w:r>
    </w:p>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
          <w:bCs/>
          <w:color w:val="000000" w:themeColor="text1"/>
          <w:sz w:val="32"/>
          <w:szCs w:val="32"/>
          <w:lang w:val="en-GB"/>
        </w:rPr>
      </w:pPr>
      <w:r>
        <w:rPr>
          <w:b/>
          <w:bCs/>
          <w:color w:val="000000" w:themeColor="text1"/>
          <w:sz w:val="32"/>
          <w:szCs w:val="32"/>
          <w:lang w:val="en-GB"/>
        </w:rPr>
        <w:t>2.2 Student tasks</w:t>
      </w: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The following tasks will need to be completed.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the current machine learning imputation techniques in literature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where and how virtual sensors have been implemented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of wireless communication interfaces must be done to decide on the best communication interface for the product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An investigation for the causes of lost data in wireless sensor networks must be done.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imputation algorithms must be designed and implemented with a focus on robustness.</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algorithms must be trained and tested in MATLAB or Python using data that has been collected from the environment being sensed by the hardware.</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control algorithms on the processing units for each sensor node must be implemented.</w:t>
      </w:r>
    </w:p>
    <w:p w:rsidR="00CC0A5C"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circuitry for the sensor nodes must be implemented on stripboard.</w:t>
      </w:r>
    </w:p>
    <w:p w:rsidR="00CC0A5C" w:rsidRPr="00C20D4E" w:rsidRDefault="00CC0A5C" w:rsidP="00CC0A5C">
      <w:pPr>
        <w:pStyle w:val="ListParagraph"/>
        <w:numPr>
          <w:ilvl w:val="0"/>
          <w:numId w:val="11"/>
        </w:numPr>
        <w:autoSpaceDE/>
        <w:autoSpaceDN/>
        <w:adjustRightInd/>
        <w:rPr>
          <w:bCs/>
          <w:color w:val="000000" w:themeColor="text1"/>
          <w:sz w:val="24"/>
          <w:szCs w:val="24"/>
          <w:lang w:val="en-GB"/>
        </w:rPr>
      </w:pPr>
      <w:r>
        <w:rPr>
          <w:bCs/>
          <w:color w:val="000000" w:themeColor="text1"/>
          <w:sz w:val="24"/>
          <w:szCs w:val="24"/>
          <w:lang w:val="en-GB"/>
        </w:rPr>
        <w:t>The software and GUI for the server must be designed and implemented on a PC.</w:t>
      </w:r>
    </w:p>
    <w:tbl>
      <w:tblPr>
        <w:tblStyle w:val="TableGrid"/>
        <w:tblW w:w="0" w:type="auto"/>
        <w:tblLook w:val="04A0" w:firstRow="1" w:lastRow="0" w:firstColumn="1" w:lastColumn="0" w:noHBand="0" w:noVBand="1"/>
      </w:tblPr>
      <w:tblGrid>
        <w:gridCol w:w="8297"/>
      </w:tblGrid>
      <w:tr w:rsidR="00CC0A5C" w:rsidTr="00CC0A5C">
        <w:tc>
          <w:tcPr>
            <w:tcW w:w="8297" w:type="dxa"/>
          </w:tcPr>
          <w:p w:rsidR="00CC0A5C" w:rsidRPr="00CC0A5C" w:rsidRDefault="00CC0A5C" w:rsidP="00CC0A5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Functional analysis</w:t>
            </w:r>
          </w:p>
        </w:tc>
      </w:tr>
    </w:tbl>
    <w:p w:rsidR="00CC0A5C" w:rsidRDefault="00CC0A5C" w:rsidP="00CC0A5C">
      <w:pPr>
        <w:autoSpaceDE/>
        <w:autoSpaceDN/>
        <w:adjustRightInd/>
        <w:rPr>
          <w:bCs/>
          <w:color w:val="000000" w:themeColor="text1"/>
          <w:sz w:val="24"/>
          <w:szCs w:val="24"/>
          <w:lang w:val="en-GB"/>
        </w:rPr>
      </w:pPr>
    </w:p>
    <w:p w:rsidR="00CC0A5C" w:rsidRDefault="00CC0A5C" w:rsidP="00CC0A5C">
      <w:pPr>
        <w:autoSpaceDE/>
        <w:autoSpaceDN/>
        <w:adjustRightInd/>
        <w:rPr>
          <w:bCs/>
          <w:color w:val="000000" w:themeColor="text1"/>
          <w:sz w:val="24"/>
          <w:szCs w:val="24"/>
          <w:lang w:val="en-GB"/>
        </w:rPr>
      </w:pPr>
      <w:r>
        <w:rPr>
          <w:bCs/>
          <w:color w:val="000000" w:themeColor="text1"/>
          <w:sz w:val="24"/>
          <w:szCs w:val="24"/>
          <w:lang w:val="en-GB"/>
        </w:rPr>
        <w:t>This section contains information on the subsystems and each function unit of the system separated into the hardware and software components.</w:t>
      </w:r>
    </w:p>
    <w:p w:rsidR="00FE6503" w:rsidRDefault="00CC0A5C" w:rsidP="00C20D4E">
      <w:pPr>
        <w:autoSpaceDE/>
        <w:autoSpaceDN/>
        <w:adjustRightInd/>
        <w:jc w:val="both"/>
        <w:rPr>
          <w:bCs/>
          <w:color w:val="000000" w:themeColor="text1"/>
          <w:sz w:val="24"/>
          <w:szCs w:val="24"/>
          <w:lang w:val="en-GB"/>
        </w:rPr>
      </w:pPr>
      <w:r>
        <w:rPr>
          <w:noProof/>
        </w:rPr>
        <mc:AlternateContent>
          <mc:Choice Requires="wps">
            <w:drawing>
              <wp:anchor distT="0" distB="0" distL="114300" distR="114300" simplePos="0" relativeHeight="251688960" behindDoc="0" locked="0" layoutInCell="1" allowOverlap="1" wp14:anchorId="6BF2B967" wp14:editId="59BF85F9">
                <wp:simplePos x="0" y="0"/>
                <wp:positionH relativeFrom="column">
                  <wp:posOffset>0</wp:posOffset>
                </wp:positionH>
                <wp:positionV relativeFrom="paragraph">
                  <wp:posOffset>2461895</wp:posOffset>
                </wp:positionV>
                <wp:extent cx="5770245" cy="635"/>
                <wp:effectExtent l="0" t="0" r="0" b="0"/>
                <wp:wrapTopAndBottom/>
                <wp:docPr id="264" name="Text Box 264"/>
                <wp:cNvGraphicFramePr/>
                <a:graphic xmlns:a="http://schemas.openxmlformats.org/drawingml/2006/main">
                  <a:graphicData uri="http://schemas.microsoft.com/office/word/2010/wordprocessingShape">
                    <wps:wsp>
                      <wps:cNvSpPr txBox="1"/>
                      <wps:spPr>
                        <a:xfrm>
                          <a:off x="0" y="0"/>
                          <a:ext cx="5770245" cy="635"/>
                        </a:xfrm>
                        <a:prstGeom prst="rect">
                          <a:avLst/>
                        </a:prstGeom>
                        <a:solidFill>
                          <a:prstClr val="white"/>
                        </a:solidFill>
                        <a:ln>
                          <a:noFill/>
                        </a:ln>
                      </wps:spPr>
                      <wps:txbx>
                        <w:txbxContent>
                          <w:p w:rsidR="007777DE" w:rsidRPr="00CC0A5C" w:rsidRDefault="007777D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0C36D3">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BF2B967" id="Text Box 264" o:spid="_x0000_s1028" type="#_x0000_t202" style="position:absolute;left:0;text-align:left;margin-left:0;margin-top:193.85pt;width:454.35pt;height:.05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gY+MAIAAGgEAAAOAAAAZHJzL2Uyb0RvYy54bWysVMFu2zAMvQ/YPwi6L06yJh2M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" stroked="f">
                <v:textbox style="mso-fit-shape-to-text:t" inset="0,0,0,0">
                  <w:txbxContent>
                    <w:p w:rsidR="007777DE" w:rsidRPr="00CC0A5C" w:rsidRDefault="007777DE" w:rsidP="00CC0A5C">
                      <w:pPr>
                        <w:pStyle w:val="Caption"/>
                        <w:rPr>
                          <w:b/>
                          <w:i w:val="0"/>
                          <w:noProof/>
                          <w:color w:val="000000" w:themeColor="text1"/>
                          <w:sz w:val="24"/>
                          <w:szCs w:val="24"/>
                        </w:rPr>
                      </w:pPr>
                      <w:r w:rsidRPr="00CC0A5C">
                        <w:rPr>
                          <w:b/>
                          <w:i w:val="0"/>
                          <w:color w:val="000000" w:themeColor="text1"/>
                          <w:sz w:val="24"/>
                          <w:szCs w:val="24"/>
                        </w:rPr>
                        <w:t xml:space="preserve">Figure </w:t>
                      </w:r>
                      <w:r w:rsidRPr="00CC0A5C">
                        <w:rPr>
                          <w:b/>
                          <w:i w:val="0"/>
                          <w:color w:val="000000" w:themeColor="text1"/>
                          <w:sz w:val="24"/>
                          <w:szCs w:val="24"/>
                        </w:rPr>
                        <w:fldChar w:fldCharType="begin"/>
                      </w:r>
                      <w:r w:rsidRPr="00CC0A5C">
                        <w:rPr>
                          <w:b/>
                          <w:i w:val="0"/>
                          <w:color w:val="000000" w:themeColor="text1"/>
                          <w:sz w:val="24"/>
                          <w:szCs w:val="24"/>
                        </w:rPr>
                        <w:instrText xml:space="preserve"> SEQ Figure \* ARABIC </w:instrText>
                      </w:r>
                      <w:r w:rsidRPr="00CC0A5C">
                        <w:rPr>
                          <w:b/>
                          <w:i w:val="0"/>
                          <w:color w:val="000000" w:themeColor="text1"/>
                          <w:sz w:val="24"/>
                          <w:szCs w:val="24"/>
                        </w:rPr>
                        <w:fldChar w:fldCharType="separate"/>
                      </w:r>
                      <w:r w:rsidR="000C36D3">
                        <w:rPr>
                          <w:b/>
                          <w:i w:val="0"/>
                          <w:noProof/>
                          <w:color w:val="000000" w:themeColor="text1"/>
                          <w:sz w:val="24"/>
                          <w:szCs w:val="24"/>
                        </w:rPr>
                        <w:t>1</w:t>
                      </w:r>
                      <w:r w:rsidRPr="00CC0A5C">
                        <w:rPr>
                          <w:b/>
                          <w:i w:val="0"/>
                          <w:color w:val="000000" w:themeColor="text1"/>
                          <w:sz w:val="24"/>
                          <w:szCs w:val="24"/>
                        </w:rPr>
                        <w:fldChar w:fldCharType="end"/>
                      </w:r>
                      <w:r w:rsidRPr="00CC0A5C">
                        <w:rPr>
                          <w:b/>
                          <w:i w:val="0"/>
                          <w:color w:val="000000" w:themeColor="text1"/>
                          <w:sz w:val="24"/>
                          <w:szCs w:val="24"/>
                        </w:rPr>
                        <w:t>. Overview of the hardware component</w:t>
                      </w:r>
                    </w:p>
                  </w:txbxContent>
                </v:textbox>
                <w10:wrap type="topAndBottom"/>
              </v:shape>
            </w:pict>
          </mc:Fallback>
        </mc:AlternateContent>
      </w:r>
      <w:r>
        <w:rPr>
          <w:noProof/>
        </w:rPr>
        <w:drawing>
          <wp:anchor distT="0" distB="0" distL="0" distR="0" simplePos="0" relativeHeight="251686912" behindDoc="1" locked="0" layoutInCell="1" allowOverlap="1" wp14:anchorId="243D1E4B" wp14:editId="57BFFAD6">
            <wp:simplePos x="0" y="0"/>
            <wp:positionH relativeFrom="margin">
              <wp:align>left</wp:align>
            </wp:positionH>
            <wp:positionV relativeFrom="paragraph">
              <wp:posOffset>1905</wp:posOffset>
            </wp:positionV>
            <wp:extent cx="5770245" cy="2402840"/>
            <wp:effectExtent l="0" t="0" r="1905" b="0"/>
            <wp:wrapTopAndBottom/>
            <wp:docPr id="26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4" cstate="print"/>
                    <a:stretch>
                      <a:fillRect/>
                    </a:stretch>
                  </pic:blipFill>
                  <pic:spPr>
                    <a:xfrm>
                      <a:off x="0" y="0"/>
                      <a:ext cx="5770245" cy="2402840"/>
                    </a:xfrm>
                    <a:prstGeom prst="rect">
                      <a:avLst/>
                    </a:prstGeom>
                  </pic:spPr>
                </pic:pic>
              </a:graphicData>
            </a:graphic>
            <wp14:sizeRelV relativeFrom="margin">
              <wp14:pctHeight>0</wp14:pctHeight>
            </wp14:sizeRelV>
          </wp:anchor>
        </w:drawing>
      </w:r>
      <w:r>
        <w:rPr>
          <w:bCs/>
          <w:color w:val="000000" w:themeColor="text1"/>
          <w:sz w:val="24"/>
          <w:szCs w:val="24"/>
          <w:lang w:val="en-GB"/>
        </w:rPr>
        <w:t xml:space="preserve">The hardware component, shown in </w:t>
      </w:r>
      <w:r w:rsidR="00463A77">
        <w:rPr>
          <w:bCs/>
          <w:color w:val="000000" w:themeColor="text1"/>
          <w:sz w:val="24"/>
          <w:szCs w:val="24"/>
          <w:lang w:val="en-GB"/>
        </w:rPr>
        <w:t>F</w:t>
      </w:r>
      <w:r>
        <w:rPr>
          <w:bCs/>
          <w:color w:val="000000" w:themeColor="text1"/>
          <w:sz w:val="24"/>
          <w:szCs w:val="24"/>
          <w:lang w:val="en-GB"/>
        </w:rPr>
        <w:t>igure 1, will consist of a sensor module (FU 1) which will sense the characteristics of the environment and be attached to a processing unit (FU 2). These two functional units cover a single sensor node.</w:t>
      </w:r>
      <w:r w:rsidR="00FE6503">
        <w:rPr>
          <w:bCs/>
          <w:color w:val="000000" w:themeColor="text1"/>
          <w:sz w:val="24"/>
          <w:szCs w:val="24"/>
          <w:lang w:val="en-GB"/>
        </w:rPr>
        <w:t xml:space="preserve"> The processing unit will, at regular intervals, take environmental readings from the attached sensor(s) and package the data for transmission via wireless communication (FU 3) with the other sensor nodes as well as a central server (FU 4) which will contain the database that will store historical data for later use in data modelling and then training the virtual sensors of each sensor node as well as general storage for historical data of the network.</w:t>
      </w:r>
    </w:p>
    <w:p w:rsidR="00FE6503" w:rsidRDefault="00FE6503">
      <w:pPr>
        <w:autoSpaceDE/>
        <w:autoSpaceDN/>
        <w:adjustRightInd/>
        <w:rPr>
          <w:bCs/>
          <w:color w:val="000000" w:themeColor="text1"/>
          <w:sz w:val="24"/>
          <w:szCs w:val="24"/>
          <w:lang w:val="en-GB"/>
        </w:rPr>
      </w:pPr>
      <w:r>
        <w:rPr>
          <w:bCs/>
          <w:color w:val="000000" w:themeColor="text1"/>
          <w:sz w:val="24"/>
          <w:szCs w:val="24"/>
          <w:lang w:val="en-GB"/>
        </w:rPr>
        <w:br w:type="page"/>
      </w:r>
    </w:p>
    <w:p w:rsidR="00FE6503" w:rsidRDefault="00FE6503" w:rsidP="00FE6503">
      <w:pPr>
        <w:keepNext/>
        <w:autoSpaceDE/>
        <w:autoSpaceDN/>
        <w:adjustRightInd/>
      </w:pPr>
      <w:r>
        <w:rPr>
          <w:noProof/>
        </w:rPr>
        <w:lastRenderedPageBreak/>
        <w:drawing>
          <wp:inline distT="0" distB="0" distL="0" distR="0" wp14:anchorId="5DC343AC" wp14:editId="2708166C">
            <wp:extent cx="5274088" cy="2190307"/>
            <wp:effectExtent l="0" t="0" r="3175" b="635"/>
            <wp:docPr id="26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324497" cy="2211242"/>
                    </a:xfrm>
                    <a:prstGeom prst="rect">
                      <a:avLst/>
                    </a:prstGeom>
                  </pic:spPr>
                </pic:pic>
              </a:graphicData>
            </a:graphic>
          </wp:inline>
        </w:drawing>
      </w:r>
    </w:p>
    <w:p w:rsidR="00FE6503" w:rsidRPr="00C20D4E" w:rsidRDefault="00FE6503" w:rsidP="00FE6503">
      <w:pPr>
        <w:pStyle w:val="Caption"/>
        <w:rPr>
          <w:b/>
          <w:i w:val="0"/>
          <w:color w:val="000000" w:themeColor="text1"/>
          <w:sz w:val="24"/>
          <w:szCs w:val="24"/>
        </w:rPr>
      </w:pPr>
      <w:r w:rsidRPr="00C20D4E">
        <w:rPr>
          <w:b/>
          <w:i w:val="0"/>
          <w:color w:val="000000" w:themeColor="text1"/>
          <w:sz w:val="24"/>
          <w:szCs w:val="24"/>
        </w:rPr>
        <w:t xml:space="preserve">Figure </w:t>
      </w:r>
      <w:r w:rsidRPr="00C20D4E">
        <w:rPr>
          <w:b/>
          <w:i w:val="0"/>
          <w:color w:val="000000" w:themeColor="text1"/>
          <w:sz w:val="24"/>
          <w:szCs w:val="24"/>
        </w:rPr>
        <w:fldChar w:fldCharType="begin"/>
      </w:r>
      <w:r w:rsidRPr="00C20D4E">
        <w:rPr>
          <w:b/>
          <w:i w:val="0"/>
          <w:color w:val="000000" w:themeColor="text1"/>
          <w:sz w:val="24"/>
          <w:szCs w:val="24"/>
        </w:rPr>
        <w:instrText xml:space="preserve"> SEQ Figure \* ARABIC </w:instrText>
      </w:r>
      <w:r w:rsidRPr="00C20D4E">
        <w:rPr>
          <w:b/>
          <w:i w:val="0"/>
          <w:color w:val="000000" w:themeColor="text1"/>
          <w:sz w:val="24"/>
          <w:szCs w:val="24"/>
        </w:rPr>
        <w:fldChar w:fldCharType="separate"/>
      </w:r>
      <w:r w:rsidR="000C36D3">
        <w:rPr>
          <w:b/>
          <w:i w:val="0"/>
          <w:noProof/>
          <w:color w:val="000000" w:themeColor="text1"/>
          <w:sz w:val="24"/>
          <w:szCs w:val="24"/>
        </w:rPr>
        <w:t>2</w:t>
      </w:r>
      <w:r w:rsidRPr="00C20D4E">
        <w:rPr>
          <w:b/>
          <w:i w:val="0"/>
          <w:color w:val="000000" w:themeColor="text1"/>
          <w:sz w:val="24"/>
          <w:szCs w:val="24"/>
        </w:rPr>
        <w:fldChar w:fldCharType="end"/>
      </w:r>
      <w:r w:rsidRPr="00C20D4E">
        <w:rPr>
          <w:b/>
          <w:i w:val="0"/>
          <w:color w:val="000000" w:themeColor="text1"/>
          <w:sz w:val="24"/>
          <w:szCs w:val="24"/>
        </w:rPr>
        <w:t>. Overview of the server software component.</w:t>
      </w: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server software component, shown in </w:t>
      </w:r>
      <w:r w:rsidR="00463A77">
        <w:rPr>
          <w:bCs/>
          <w:color w:val="000000" w:themeColor="text1"/>
          <w:sz w:val="24"/>
          <w:szCs w:val="24"/>
          <w:lang w:val="en-GB"/>
        </w:rPr>
        <w:t>F</w:t>
      </w:r>
      <w:r>
        <w:rPr>
          <w:bCs/>
          <w:color w:val="000000" w:themeColor="text1"/>
          <w:sz w:val="24"/>
          <w:szCs w:val="24"/>
          <w:lang w:val="en-GB"/>
        </w:rPr>
        <w:t>igure 2, will consist of the database and all the software of the server of the system.</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all the sensor nodes are active with functioning physical sensor nodes, the server will simply store the sensor readings received from the sensor nodes through a wireless communication link (FU 3) in the local database. This data will then be modelled (FU 5) so that I may be used as offline training (FU 6) data for the machine learning algorithms that will be deployed as the virtual sensors on both the server as well as the processing unit of the sensor nodes.</w:t>
      </w:r>
    </w:p>
    <w:p w:rsidR="00901C8F" w:rsidRDefault="00901C8F" w:rsidP="00C20D4E">
      <w:pPr>
        <w:autoSpaceDE/>
        <w:autoSpaceDN/>
        <w:adjustRightInd/>
        <w:jc w:val="both"/>
        <w:rPr>
          <w:bCs/>
          <w:color w:val="000000" w:themeColor="text1"/>
          <w:sz w:val="24"/>
          <w:szCs w:val="24"/>
          <w:lang w:val="en-GB"/>
        </w:rPr>
      </w:pPr>
    </w:p>
    <w:p w:rsidR="00FE6503"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in the network has been taken offline, the incoming sensor data to the server from the remaining sensor nodes will be stored in the database and modelled (FU 5) to be used as an input for the virtual sensor (FU 7) contained on the server that will be activated once it is determined that a sensor node has stopped communicating with the server.</w:t>
      </w:r>
    </w:p>
    <w:p w:rsidR="00901C8F" w:rsidRDefault="00901C8F" w:rsidP="00C20D4E">
      <w:pPr>
        <w:autoSpaceDE/>
        <w:autoSpaceDN/>
        <w:adjustRightInd/>
        <w:jc w:val="both"/>
        <w:rPr>
          <w:bCs/>
          <w:color w:val="000000" w:themeColor="text1"/>
          <w:sz w:val="24"/>
          <w:szCs w:val="24"/>
          <w:lang w:val="en-GB"/>
        </w:rPr>
      </w:pPr>
    </w:p>
    <w:p w:rsidR="00901C8F" w:rsidRDefault="00FE6503" w:rsidP="00C20D4E">
      <w:pPr>
        <w:autoSpaceDE/>
        <w:autoSpaceDN/>
        <w:adjustRightInd/>
        <w:jc w:val="both"/>
        <w:rPr>
          <w:bCs/>
          <w:color w:val="000000" w:themeColor="text1"/>
          <w:sz w:val="24"/>
          <w:szCs w:val="24"/>
          <w:lang w:val="en-GB"/>
        </w:rPr>
      </w:pPr>
      <w:r>
        <w:rPr>
          <w:bCs/>
          <w:color w:val="000000" w:themeColor="text1"/>
          <w:sz w:val="24"/>
          <w:szCs w:val="24"/>
          <w:lang w:val="en-GB"/>
        </w:rPr>
        <w:t>When the system is functioning in a manner that a sensor node is online (i.e. it is communicating with the server) but does not have a functioning sensor module attached, the server will continue to receive readings from the remaining sensor nodes that do have a functioning sensor module attached. These readings will be stored in the database and forwarded to the sensor node without a functioning sensor module to be used as the input for the virtual sensor contained on the sensor module.</w:t>
      </w:r>
    </w:p>
    <w:p w:rsidR="00901C8F" w:rsidRDefault="00901C8F" w:rsidP="00C20D4E">
      <w:pPr>
        <w:autoSpaceDE/>
        <w:autoSpaceDN/>
        <w:adjustRightInd/>
        <w:jc w:val="both"/>
        <w:rPr>
          <w:bCs/>
          <w:color w:val="000000" w:themeColor="text1"/>
          <w:sz w:val="24"/>
          <w:szCs w:val="24"/>
          <w:lang w:val="en-GB"/>
        </w:rPr>
      </w:pPr>
      <w:r>
        <w:rPr>
          <w:bCs/>
          <w:color w:val="000000" w:themeColor="text1"/>
          <w:sz w:val="24"/>
          <w:szCs w:val="24"/>
          <w:lang w:val="en-GB"/>
        </w:rPr>
        <w:br w:type="page"/>
      </w:r>
    </w:p>
    <w:p w:rsidR="006446E9" w:rsidRDefault="006446E9" w:rsidP="006446E9">
      <w:pPr>
        <w:keepNext/>
        <w:autoSpaceDE/>
        <w:autoSpaceDN/>
        <w:adjustRightInd/>
      </w:pPr>
      <w:r>
        <w:rPr>
          <w:noProof/>
        </w:rPr>
        <w:lastRenderedPageBreak/>
        <w:drawing>
          <wp:inline distT="0" distB="0" distL="0" distR="0" wp14:anchorId="5DC343AC" wp14:editId="2708166C">
            <wp:extent cx="5274706" cy="2030818"/>
            <wp:effectExtent l="0" t="0" r="2540" b="7620"/>
            <wp:docPr id="266"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5" cstate="print"/>
                    <a:stretch>
                      <a:fillRect/>
                    </a:stretch>
                  </pic:blipFill>
                  <pic:spPr>
                    <a:xfrm>
                      <a:off x="0" y="0"/>
                      <a:ext cx="5298204" cy="2039865"/>
                    </a:xfrm>
                    <a:prstGeom prst="rect">
                      <a:avLst/>
                    </a:prstGeom>
                  </pic:spPr>
                </pic:pic>
              </a:graphicData>
            </a:graphic>
          </wp:inline>
        </w:drawing>
      </w:r>
    </w:p>
    <w:p w:rsidR="006446E9" w:rsidRPr="006446E9" w:rsidRDefault="006446E9" w:rsidP="006446E9">
      <w:pPr>
        <w:pStyle w:val="Caption"/>
        <w:rPr>
          <w:b/>
          <w:i w:val="0"/>
          <w:color w:val="000000" w:themeColor="text1"/>
          <w:sz w:val="24"/>
          <w:szCs w:val="24"/>
        </w:rPr>
      </w:pPr>
      <w:r w:rsidRPr="006446E9">
        <w:rPr>
          <w:b/>
          <w:i w:val="0"/>
          <w:color w:val="000000" w:themeColor="text1"/>
          <w:sz w:val="24"/>
          <w:szCs w:val="24"/>
        </w:rPr>
        <w:t xml:space="preserve">Figure </w:t>
      </w:r>
      <w:r w:rsidRPr="006446E9">
        <w:rPr>
          <w:b/>
          <w:i w:val="0"/>
          <w:color w:val="000000" w:themeColor="text1"/>
          <w:sz w:val="24"/>
          <w:szCs w:val="24"/>
        </w:rPr>
        <w:fldChar w:fldCharType="begin"/>
      </w:r>
      <w:r w:rsidRPr="006446E9">
        <w:rPr>
          <w:b/>
          <w:i w:val="0"/>
          <w:color w:val="000000" w:themeColor="text1"/>
          <w:sz w:val="24"/>
          <w:szCs w:val="24"/>
        </w:rPr>
        <w:instrText xml:space="preserve"> SEQ Figure \* ARABIC </w:instrText>
      </w:r>
      <w:r w:rsidRPr="006446E9">
        <w:rPr>
          <w:b/>
          <w:i w:val="0"/>
          <w:color w:val="000000" w:themeColor="text1"/>
          <w:sz w:val="24"/>
          <w:szCs w:val="24"/>
        </w:rPr>
        <w:fldChar w:fldCharType="separate"/>
      </w:r>
      <w:r w:rsidR="000C36D3">
        <w:rPr>
          <w:b/>
          <w:i w:val="0"/>
          <w:noProof/>
          <w:color w:val="000000" w:themeColor="text1"/>
          <w:sz w:val="24"/>
          <w:szCs w:val="24"/>
        </w:rPr>
        <w:t>3</w:t>
      </w:r>
      <w:r w:rsidRPr="006446E9">
        <w:rPr>
          <w:b/>
          <w:i w:val="0"/>
          <w:color w:val="000000" w:themeColor="text1"/>
          <w:sz w:val="24"/>
          <w:szCs w:val="24"/>
        </w:rPr>
        <w:fldChar w:fldCharType="end"/>
      </w:r>
      <w:r>
        <w:rPr>
          <w:b/>
          <w:i w:val="0"/>
          <w:color w:val="000000" w:themeColor="text1"/>
          <w:sz w:val="24"/>
          <w:szCs w:val="24"/>
        </w:rPr>
        <w:t xml:space="preserve">. </w:t>
      </w:r>
      <w:r w:rsidRPr="006446E9">
        <w:rPr>
          <w:b/>
          <w:i w:val="0"/>
          <w:color w:val="000000" w:themeColor="text1"/>
          <w:sz w:val="24"/>
          <w:szCs w:val="24"/>
        </w:rPr>
        <w:t>Overview of the sensor node software component.</w:t>
      </w: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 xml:space="preserve">The sensor node software component, shown in </w:t>
      </w:r>
      <w:r w:rsidR="00463A77">
        <w:rPr>
          <w:bCs/>
          <w:color w:val="000000" w:themeColor="text1"/>
          <w:sz w:val="24"/>
          <w:szCs w:val="24"/>
          <w:lang w:val="en-GB"/>
        </w:rPr>
        <w:t>F</w:t>
      </w:r>
      <w:r>
        <w:rPr>
          <w:bCs/>
          <w:color w:val="000000" w:themeColor="text1"/>
          <w:sz w:val="24"/>
          <w:szCs w:val="24"/>
          <w:lang w:val="en-GB"/>
        </w:rPr>
        <w:t xml:space="preserve">igure 3, will consist of </w:t>
      </w:r>
      <w:r w:rsidR="00DC7837">
        <w:rPr>
          <w:bCs/>
          <w:color w:val="000000" w:themeColor="text1"/>
          <w:sz w:val="24"/>
          <w:szCs w:val="24"/>
          <w:lang w:val="en-GB"/>
        </w:rPr>
        <w:t>two</w:t>
      </w:r>
      <w:r>
        <w:rPr>
          <w:bCs/>
          <w:color w:val="000000" w:themeColor="text1"/>
          <w:sz w:val="24"/>
          <w:szCs w:val="24"/>
          <w:lang w:val="en-GB"/>
        </w:rPr>
        <w:t xml:space="preserve"> modes of operation.</w:t>
      </w:r>
    </w:p>
    <w:p w:rsidR="006446E9" w:rsidRDefault="006446E9" w:rsidP="00C20D4E">
      <w:pPr>
        <w:autoSpaceDE/>
        <w:autoSpaceDN/>
        <w:adjustRightInd/>
        <w:jc w:val="both"/>
        <w:rPr>
          <w:bCs/>
          <w:color w:val="000000" w:themeColor="text1"/>
          <w:sz w:val="24"/>
          <w:szCs w:val="24"/>
          <w:lang w:val="en-GB"/>
        </w:rPr>
      </w:pPr>
    </w:p>
    <w:p w:rsidR="006446E9" w:rsidRDefault="006446E9" w:rsidP="00C20D4E">
      <w:pPr>
        <w:autoSpaceDE/>
        <w:autoSpaceDN/>
        <w:adjustRightInd/>
        <w:jc w:val="both"/>
        <w:rPr>
          <w:bCs/>
          <w:color w:val="000000" w:themeColor="text1"/>
          <w:sz w:val="24"/>
          <w:szCs w:val="24"/>
          <w:lang w:val="en-GB"/>
        </w:rPr>
      </w:pPr>
      <w:r>
        <w:rPr>
          <w:bCs/>
          <w:color w:val="000000" w:themeColor="text1"/>
          <w:sz w:val="24"/>
          <w:szCs w:val="24"/>
          <w:lang w:val="en-GB"/>
        </w:rPr>
        <w:t>The first and default mode of operation will consist of the sensor node taking environmental readings using the attached sensor module (FU 1) and using the digital filtering algorithms to reduce noise from the read data (FU 8). This data is then uploaded to the server using a wireless communication link (FU 3) to be stored in the server’s database.</w:t>
      </w:r>
    </w:p>
    <w:p w:rsidR="006446E9" w:rsidRDefault="006446E9" w:rsidP="00C20D4E">
      <w:pPr>
        <w:pStyle w:val="BodyText"/>
        <w:spacing w:before="151" w:line="252" w:lineRule="auto"/>
        <w:ind w:right="575"/>
        <w:jc w:val="both"/>
      </w:pPr>
      <w:r>
        <w:t>The</w:t>
      </w:r>
      <w:r>
        <w:rPr>
          <w:spacing w:val="-26"/>
        </w:rPr>
        <w:t xml:space="preserve"> </w:t>
      </w:r>
      <w:r>
        <w:t>second</w:t>
      </w:r>
      <w:r>
        <w:rPr>
          <w:spacing w:val="-28"/>
        </w:rPr>
        <w:t xml:space="preserve"> </w:t>
      </w:r>
      <w:r>
        <w:t>mode</w:t>
      </w:r>
      <w:r>
        <w:rPr>
          <w:spacing w:val="-25"/>
        </w:rPr>
        <w:t xml:space="preserve"> </w:t>
      </w:r>
      <w:r>
        <w:t>of</w:t>
      </w:r>
      <w:r>
        <w:rPr>
          <w:spacing w:val="-28"/>
        </w:rPr>
        <w:t xml:space="preserve"> </w:t>
      </w:r>
      <w:bookmarkStart w:id="1" w:name="OLE_LINK17"/>
      <w:bookmarkStart w:id="2" w:name="OLE_LINK18"/>
      <w:r>
        <w:t>operation</w:t>
      </w:r>
      <w:r>
        <w:rPr>
          <w:spacing w:val="-25"/>
        </w:rPr>
        <w:t xml:space="preserve"> </w:t>
      </w:r>
      <w:r>
        <w:t>will</w:t>
      </w:r>
      <w:r>
        <w:rPr>
          <w:spacing w:val="-27"/>
        </w:rPr>
        <w:t xml:space="preserve"> </w:t>
      </w:r>
      <w:r>
        <w:t>consist</w:t>
      </w:r>
      <w:r>
        <w:rPr>
          <w:spacing w:val="-27"/>
        </w:rPr>
        <w:t xml:space="preserve"> </w:t>
      </w:r>
      <w:r>
        <w:t>of</w:t>
      </w:r>
      <w:r>
        <w:rPr>
          <w:spacing w:val="-28"/>
        </w:rPr>
        <w:t xml:space="preserve"> </w:t>
      </w:r>
      <w:r>
        <w:t>the</w:t>
      </w:r>
      <w:r>
        <w:rPr>
          <w:spacing w:val="-25"/>
        </w:rPr>
        <w:t xml:space="preserve"> </w:t>
      </w:r>
      <w:r>
        <w:t>sensor</w:t>
      </w:r>
      <w:r>
        <w:rPr>
          <w:spacing w:val="-28"/>
        </w:rPr>
        <w:t xml:space="preserve"> </w:t>
      </w:r>
      <w:r>
        <w:t>node</w:t>
      </w:r>
      <w:r>
        <w:rPr>
          <w:spacing w:val="-26"/>
        </w:rPr>
        <w:t xml:space="preserve"> </w:t>
      </w:r>
      <w:r>
        <w:t>imputing</w:t>
      </w:r>
      <w:r>
        <w:rPr>
          <w:spacing w:val="-26"/>
        </w:rPr>
        <w:t xml:space="preserve"> </w:t>
      </w:r>
      <w:r>
        <w:t>environmental</w:t>
      </w:r>
      <w:r>
        <w:rPr>
          <w:spacing w:val="-27"/>
        </w:rPr>
        <w:t xml:space="preserve"> </w:t>
      </w:r>
      <w:r>
        <w:t xml:space="preserve">readings by activating the virtual sensor (FU 7), which itself will use </w:t>
      </w:r>
      <w:r w:rsidR="00AA1900">
        <w:t>the</w:t>
      </w:r>
      <w:r>
        <w:t xml:space="preserve"> machine learning imputation method, if the node detects that no sensor module is attached to the processing unit.</w:t>
      </w:r>
      <w:r>
        <w:rPr>
          <w:spacing w:val="4"/>
        </w:rPr>
        <w:t xml:space="preserve"> </w:t>
      </w:r>
      <w:r>
        <w:t>Readings</w:t>
      </w:r>
      <w:r>
        <w:rPr>
          <w:spacing w:val="-8"/>
        </w:rPr>
        <w:t xml:space="preserve"> </w:t>
      </w:r>
      <w:r>
        <w:t>from</w:t>
      </w:r>
      <w:r>
        <w:rPr>
          <w:spacing w:val="-8"/>
        </w:rPr>
        <w:t xml:space="preserve"> </w:t>
      </w:r>
      <w:r>
        <w:t>the</w:t>
      </w:r>
      <w:r>
        <w:rPr>
          <w:spacing w:val="-8"/>
        </w:rPr>
        <w:t xml:space="preserve"> </w:t>
      </w:r>
      <w:r>
        <w:t>other</w:t>
      </w:r>
      <w:r>
        <w:rPr>
          <w:spacing w:val="-8"/>
        </w:rPr>
        <w:t xml:space="preserve"> </w:t>
      </w:r>
      <w:r>
        <w:t>sensors</w:t>
      </w:r>
      <w:r>
        <w:rPr>
          <w:spacing w:val="-9"/>
        </w:rPr>
        <w:t xml:space="preserve"> </w:t>
      </w:r>
      <w:r>
        <w:t>in</w:t>
      </w:r>
      <w:r>
        <w:rPr>
          <w:spacing w:val="-8"/>
        </w:rPr>
        <w:t xml:space="preserve"> </w:t>
      </w:r>
      <w:r>
        <w:t>the</w:t>
      </w:r>
      <w:r>
        <w:rPr>
          <w:spacing w:val="-8"/>
        </w:rPr>
        <w:t xml:space="preserve"> </w:t>
      </w:r>
      <w:r>
        <w:t>network</w:t>
      </w:r>
      <w:r>
        <w:rPr>
          <w:spacing w:val="-8"/>
        </w:rPr>
        <w:t xml:space="preserve"> </w:t>
      </w:r>
      <w:r>
        <w:t>will</w:t>
      </w:r>
      <w:r>
        <w:rPr>
          <w:spacing w:val="-9"/>
        </w:rPr>
        <w:t xml:space="preserve"> </w:t>
      </w:r>
      <w:r>
        <w:t>be</w:t>
      </w:r>
      <w:r>
        <w:rPr>
          <w:spacing w:val="-8"/>
        </w:rPr>
        <w:t xml:space="preserve"> </w:t>
      </w:r>
      <w:r>
        <w:t>passed</w:t>
      </w:r>
      <w:r>
        <w:rPr>
          <w:spacing w:val="-8"/>
        </w:rPr>
        <w:t xml:space="preserve"> </w:t>
      </w:r>
      <w:r>
        <w:t>to</w:t>
      </w:r>
      <w:r>
        <w:rPr>
          <w:spacing w:val="-8"/>
        </w:rPr>
        <w:t xml:space="preserve"> </w:t>
      </w:r>
      <w:r>
        <w:t>the</w:t>
      </w:r>
      <w:r>
        <w:rPr>
          <w:spacing w:val="-8"/>
        </w:rPr>
        <w:t xml:space="preserve"> </w:t>
      </w:r>
      <w:r>
        <w:t>sensor</w:t>
      </w:r>
      <w:r>
        <w:rPr>
          <w:spacing w:val="-9"/>
        </w:rPr>
        <w:t xml:space="preserve"> </w:t>
      </w:r>
      <w:r>
        <w:t>node</w:t>
      </w:r>
      <w:r>
        <w:rPr>
          <w:spacing w:val="-8"/>
        </w:rPr>
        <w:t xml:space="preserve"> </w:t>
      </w:r>
      <w:r>
        <w:t>by</w:t>
      </w:r>
      <w:r>
        <w:rPr>
          <w:spacing w:val="-8"/>
        </w:rPr>
        <w:t xml:space="preserve"> </w:t>
      </w:r>
      <w:r>
        <w:t>the server</w:t>
      </w:r>
      <w:r>
        <w:rPr>
          <w:spacing w:val="-12"/>
        </w:rPr>
        <w:t xml:space="preserve"> </w:t>
      </w:r>
      <w:r>
        <w:t>through</w:t>
      </w:r>
      <w:r>
        <w:rPr>
          <w:spacing w:val="-12"/>
        </w:rPr>
        <w:t xml:space="preserve"> </w:t>
      </w:r>
      <w:r>
        <w:t>the</w:t>
      </w:r>
      <w:r>
        <w:rPr>
          <w:spacing w:val="-10"/>
        </w:rPr>
        <w:t xml:space="preserve"> </w:t>
      </w:r>
      <w:r>
        <w:t>wireless</w:t>
      </w:r>
      <w:r>
        <w:rPr>
          <w:spacing w:val="-12"/>
        </w:rPr>
        <w:t xml:space="preserve"> </w:t>
      </w:r>
      <w:r>
        <w:t>communication</w:t>
      </w:r>
      <w:r>
        <w:rPr>
          <w:spacing w:val="-11"/>
        </w:rPr>
        <w:t xml:space="preserve"> </w:t>
      </w:r>
      <w:r>
        <w:t>link</w:t>
      </w:r>
      <w:r>
        <w:rPr>
          <w:spacing w:val="-12"/>
        </w:rPr>
        <w:t xml:space="preserve"> </w:t>
      </w:r>
      <w:r>
        <w:t>(FU</w:t>
      </w:r>
      <w:r>
        <w:rPr>
          <w:spacing w:val="-10"/>
        </w:rPr>
        <w:t xml:space="preserve"> </w:t>
      </w:r>
      <w:r>
        <w:t>3)</w:t>
      </w:r>
      <w:r>
        <w:rPr>
          <w:spacing w:val="-12"/>
        </w:rPr>
        <w:t xml:space="preserve"> </w:t>
      </w:r>
      <w:r>
        <w:t>and</w:t>
      </w:r>
      <w:r>
        <w:rPr>
          <w:spacing w:val="-11"/>
        </w:rPr>
        <w:t xml:space="preserve"> </w:t>
      </w:r>
      <w:r>
        <w:t>then</w:t>
      </w:r>
      <w:r>
        <w:rPr>
          <w:spacing w:val="-11"/>
        </w:rPr>
        <w:t xml:space="preserve"> </w:t>
      </w:r>
      <w:r>
        <w:t>modeled</w:t>
      </w:r>
      <w:r>
        <w:rPr>
          <w:spacing w:val="-12"/>
        </w:rPr>
        <w:t xml:space="preserve"> </w:t>
      </w:r>
      <w:r>
        <w:t>so</w:t>
      </w:r>
      <w:r>
        <w:rPr>
          <w:spacing w:val="-11"/>
        </w:rPr>
        <w:t xml:space="preserve"> </w:t>
      </w:r>
      <w:r>
        <w:t>that</w:t>
      </w:r>
      <w:r>
        <w:rPr>
          <w:spacing w:val="-12"/>
        </w:rPr>
        <w:t xml:space="preserve"> </w:t>
      </w:r>
      <w:r>
        <w:t>the</w:t>
      </w:r>
      <w:r>
        <w:rPr>
          <w:spacing w:val="-10"/>
        </w:rPr>
        <w:t xml:space="preserve"> </w:t>
      </w:r>
      <w:r>
        <w:t>data</w:t>
      </w:r>
      <w:r>
        <w:rPr>
          <w:spacing w:val="-12"/>
        </w:rPr>
        <w:t xml:space="preserve"> </w:t>
      </w:r>
      <w:r>
        <w:t>can be</w:t>
      </w:r>
      <w:r>
        <w:rPr>
          <w:spacing w:val="-13"/>
        </w:rPr>
        <w:t xml:space="preserve"> </w:t>
      </w:r>
      <w:r>
        <w:t>used</w:t>
      </w:r>
      <w:r>
        <w:rPr>
          <w:spacing w:val="-13"/>
        </w:rPr>
        <w:t xml:space="preserve"> </w:t>
      </w:r>
      <w:r>
        <w:t>as</w:t>
      </w:r>
      <w:r>
        <w:rPr>
          <w:spacing w:val="-12"/>
        </w:rPr>
        <w:t xml:space="preserve"> </w:t>
      </w:r>
      <w:r>
        <w:t>input</w:t>
      </w:r>
      <w:r>
        <w:rPr>
          <w:spacing w:val="-13"/>
        </w:rPr>
        <w:t xml:space="preserve"> </w:t>
      </w:r>
      <w:r>
        <w:t>data</w:t>
      </w:r>
      <w:r>
        <w:rPr>
          <w:spacing w:val="-12"/>
        </w:rPr>
        <w:t xml:space="preserve"> </w:t>
      </w:r>
      <w:r>
        <w:t>for</w:t>
      </w:r>
      <w:r>
        <w:rPr>
          <w:spacing w:val="-13"/>
        </w:rPr>
        <w:t xml:space="preserve"> </w:t>
      </w:r>
      <w:r>
        <w:t>the</w:t>
      </w:r>
      <w:r>
        <w:rPr>
          <w:spacing w:val="-12"/>
        </w:rPr>
        <w:t xml:space="preserve"> </w:t>
      </w:r>
      <w:r>
        <w:t>virtual</w:t>
      </w:r>
      <w:r>
        <w:rPr>
          <w:spacing w:val="-13"/>
        </w:rPr>
        <w:t xml:space="preserve"> </w:t>
      </w:r>
      <w:r>
        <w:t>sensor. The</w:t>
      </w:r>
      <w:r>
        <w:rPr>
          <w:spacing w:val="-13"/>
        </w:rPr>
        <w:t xml:space="preserve"> </w:t>
      </w:r>
      <w:r>
        <w:t>imputed</w:t>
      </w:r>
      <w:r>
        <w:rPr>
          <w:spacing w:val="-12"/>
        </w:rPr>
        <w:t xml:space="preserve"> </w:t>
      </w:r>
      <w:r>
        <w:t>sensor</w:t>
      </w:r>
      <w:r>
        <w:rPr>
          <w:spacing w:val="-13"/>
        </w:rPr>
        <w:t xml:space="preserve"> </w:t>
      </w:r>
      <w:r>
        <w:t>data</w:t>
      </w:r>
      <w:r>
        <w:rPr>
          <w:spacing w:val="-12"/>
        </w:rPr>
        <w:t xml:space="preserve"> </w:t>
      </w:r>
      <w:r>
        <w:t>from</w:t>
      </w:r>
      <w:r>
        <w:rPr>
          <w:spacing w:val="-13"/>
        </w:rPr>
        <w:t xml:space="preserve"> </w:t>
      </w:r>
      <w:r>
        <w:t>the</w:t>
      </w:r>
      <w:r>
        <w:rPr>
          <w:spacing w:val="-12"/>
        </w:rPr>
        <w:t xml:space="preserve"> </w:t>
      </w:r>
      <w:r>
        <w:t>virtual</w:t>
      </w:r>
      <w:r>
        <w:rPr>
          <w:spacing w:val="-13"/>
        </w:rPr>
        <w:t xml:space="preserve"> </w:t>
      </w:r>
      <w:r>
        <w:t>sensor</w:t>
      </w:r>
      <w:r>
        <w:rPr>
          <w:spacing w:val="-12"/>
        </w:rPr>
        <w:t xml:space="preserve"> </w:t>
      </w:r>
      <w:r>
        <w:t>is then uploaded to the server for storage in the</w:t>
      </w:r>
      <w:r>
        <w:rPr>
          <w:spacing w:val="-12"/>
        </w:rPr>
        <w:t xml:space="preserve"> </w:t>
      </w:r>
      <w:r>
        <w:t>database.</w:t>
      </w:r>
    </w:p>
    <w:p w:rsidR="00AA1900" w:rsidRDefault="00AA1900" w:rsidP="00C20D4E">
      <w:pPr>
        <w:pStyle w:val="BodyText"/>
        <w:spacing w:before="148" w:line="252" w:lineRule="auto"/>
        <w:ind w:right="545"/>
        <w:jc w:val="both"/>
      </w:pPr>
      <w:r>
        <w:t>One</w:t>
      </w:r>
      <w:r>
        <w:rPr>
          <w:spacing w:val="-15"/>
        </w:rPr>
        <w:t xml:space="preserve"> </w:t>
      </w:r>
      <w:r>
        <w:t>of</w:t>
      </w:r>
      <w:r>
        <w:rPr>
          <w:spacing w:val="-15"/>
        </w:rPr>
        <w:t xml:space="preserve"> </w:t>
      </w:r>
      <w:r>
        <w:t>the</w:t>
      </w:r>
      <w:r>
        <w:rPr>
          <w:spacing w:val="-14"/>
        </w:rPr>
        <w:t xml:space="preserve"> </w:t>
      </w:r>
      <w:r>
        <w:t>potential</w:t>
      </w:r>
      <w:r>
        <w:rPr>
          <w:spacing w:val="-15"/>
        </w:rPr>
        <w:t xml:space="preserve"> </w:t>
      </w:r>
      <w:r>
        <w:t>methods</w:t>
      </w:r>
      <w:r>
        <w:rPr>
          <w:spacing w:val="-15"/>
        </w:rPr>
        <w:t xml:space="preserve"> </w:t>
      </w:r>
      <w:r>
        <w:t>of</w:t>
      </w:r>
      <w:r>
        <w:rPr>
          <w:spacing w:val="-14"/>
        </w:rPr>
        <w:t xml:space="preserve"> </w:t>
      </w:r>
      <w:r>
        <w:t>the</w:t>
      </w:r>
      <w:r>
        <w:rPr>
          <w:spacing w:val="-15"/>
        </w:rPr>
        <w:t xml:space="preserve"> </w:t>
      </w:r>
      <w:r>
        <w:t>virtual</w:t>
      </w:r>
      <w:r>
        <w:rPr>
          <w:spacing w:val="-14"/>
        </w:rPr>
        <w:t xml:space="preserve"> </w:t>
      </w:r>
      <w:r>
        <w:t>sensor</w:t>
      </w:r>
      <w:r>
        <w:rPr>
          <w:spacing w:val="-15"/>
        </w:rPr>
        <w:t xml:space="preserve"> </w:t>
      </w:r>
      <w:r>
        <w:rPr>
          <w:spacing w:val="-3"/>
        </w:rPr>
        <w:t>involves</w:t>
      </w:r>
      <w:r>
        <w:rPr>
          <w:spacing w:val="-14"/>
        </w:rPr>
        <w:t xml:space="preserve"> </w:t>
      </w:r>
      <w:r>
        <w:t>the</w:t>
      </w:r>
      <w:r>
        <w:rPr>
          <w:spacing w:val="-14"/>
        </w:rPr>
        <w:t xml:space="preserve"> </w:t>
      </w:r>
      <w:r>
        <w:t>usage</w:t>
      </w:r>
      <w:r>
        <w:rPr>
          <w:spacing w:val="-15"/>
        </w:rPr>
        <w:t xml:space="preserve"> </w:t>
      </w:r>
      <w:r>
        <w:t>of</w:t>
      </w:r>
      <w:r>
        <w:rPr>
          <w:spacing w:val="-15"/>
        </w:rPr>
        <w:t xml:space="preserve"> </w:t>
      </w:r>
      <w:r>
        <w:t>a</w:t>
      </w:r>
      <w:r>
        <w:rPr>
          <w:spacing w:val="-14"/>
        </w:rPr>
        <w:t xml:space="preserve"> </w:t>
      </w:r>
      <w:r>
        <w:t>self-</w:t>
      </w:r>
      <w:proofErr w:type="spellStart"/>
      <w:r>
        <w:t>organising</w:t>
      </w:r>
      <w:proofErr w:type="spellEnd"/>
      <w:r>
        <w:rPr>
          <w:spacing w:val="-15"/>
        </w:rPr>
        <w:t xml:space="preserve"> </w:t>
      </w:r>
      <w:r>
        <w:t>map, an</w:t>
      </w:r>
      <w:r>
        <w:rPr>
          <w:spacing w:val="-7"/>
        </w:rPr>
        <w:t xml:space="preserve"> </w:t>
      </w:r>
      <w:r>
        <w:t>unsupervised</w:t>
      </w:r>
      <w:r>
        <w:rPr>
          <w:spacing w:val="-6"/>
        </w:rPr>
        <w:t xml:space="preserve"> </w:t>
      </w:r>
      <w:r>
        <w:t>neural</w:t>
      </w:r>
      <w:r>
        <w:rPr>
          <w:spacing w:val="-7"/>
        </w:rPr>
        <w:t xml:space="preserve"> </w:t>
      </w:r>
      <w:r>
        <w:t>network,</w:t>
      </w:r>
      <w:r>
        <w:rPr>
          <w:spacing w:val="-6"/>
        </w:rPr>
        <w:t xml:space="preserve"> </w:t>
      </w:r>
      <w:r>
        <w:t>where</w:t>
      </w:r>
      <w:r>
        <w:rPr>
          <w:spacing w:val="-6"/>
        </w:rPr>
        <w:t xml:space="preserve"> </w:t>
      </w:r>
      <w:r>
        <w:t>the</w:t>
      </w:r>
      <w:r>
        <w:rPr>
          <w:spacing w:val="-7"/>
        </w:rPr>
        <w:t xml:space="preserve"> </w:t>
      </w:r>
      <w:r>
        <w:t>neurons</w:t>
      </w:r>
      <w:r>
        <w:rPr>
          <w:spacing w:val="-6"/>
        </w:rPr>
        <w:t xml:space="preserve"> </w:t>
      </w:r>
      <w:r>
        <w:t>are</w:t>
      </w:r>
      <w:r>
        <w:rPr>
          <w:spacing w:val="-6"/>
        </w:rPr>
        <w:t xml:space="preserve"> </w:t>
      </w:r>
      <w:proofErr w:type="spellStart"/>
      <w:r>
        <w:t>organised</w:t>
      </w:r>
      <w:proofErr w:type="spellEnd"/>
      <w:r>
        <w:rPr>
          <w:spacing w:val="-7"/>
        </w:rPr>
        <w:t xml:space="preserve"> </w:t>
      </w:r>
      <w:r>
        <w:t>in</w:t>
      </w:r>
      <w:r>
        <w:rPr>
          <w:spacing w:val="-6"/>
        </w:rPr>
        <w:t xml:space="preserve"> </w:t>
      </w:r>
      <w:r>
        <w:t>a</w:t>
      </w:r>
      <w:r>
        <w:rPr>
          <w:spacing w:val="-6"/>
        </w:rPr>
        <w:t xml:space="preserve"> </w:t>
      </w:r>
      <w:r>
        <w:t>connected</w:t>
      </w:r>
      <w:r>
        <w:rPr>
          <w:spacing w:val="-7"/>
        </w:rPr>
        <w:t xml:space="preserve"> </w:t>
      </w:r>
      <w:r>
        <w:t>2-D</w:t>
      </w:r>
      <w:r>
        <w:rPr>
          <w:spacing w:val="-6"/>
        </w:rPr>
        <w:t xml:space="preserve"> </w:t>
      </w:r>
      <w:r>
        <w:t>grid</w:t>
      </w:r>
      <w:r>
        <w:rPr>
          <w:spacing w:val="-6"/>
        </w:rPr>
        <w:t xml:space="preserve"> </w:t>
      </w:r>
      <w:r>
        <w:t xml:space="preserve">as shown in figure 5 and the correlation in data is learned using the steps in </w:t>
      </w:r>
      <w:r w:rsidR="00463A77">
        <w:t>F</w:t>
      </w:r>
      <w:r>
        <w:t>igure</w:t>
      </w:r>
      <w:r>
        <w:rPr>
          <w:spacing w:val="-43"/>
        </w:rPr>
        <w:t xml:space="preserve"> </w:t>
      </w:r>
      <w:r>
        <w:t>4.</w:t>
      </w:r>
    </w:p>
    <w:p w:rsidR="004D1402" w:rsidRDefault="004D1402" w:rsidP="00AA1900">
      <w:pPr>
        <w:pStyle w:val="BodyText"/>
        <w:spacing w:before="148" w:line="252" w:lineRule="auto"/>
        <w:ind w:right="545"/>
        <w:jc w:val="both"/>
      </w:pPr>
    </w:p>
    <w:p w:rsidR="00AA1900" w:rsidRDefault="004D1402" w:rsidP="006446E9">
      <w:pPr>
        <w:pStyle w:val="BodyText"/>
        <w:spacing w:before="151" w:line="252" w:lineRule="auto"/>
        <w:ind w:right="575"/>
        <w:jc w:val="both"/>
      </w:pPr>
      <w:r>
        <w:rPr>
          <w:noProof/>
        </w:rPr>
        <w:lastRenderedPageBreak/>
        <mc:AlternateContent>
          <mc:Choice Requires="wps">
            <w:drawing>
              <wp:anchor distT="0" distB="0" distL="114300" distR="114300" simplePos="0" relativeHeight="251693056" behindDoc="0" locked="0" layoutInCell="1" allowOverlap="1" wp14:anchorId="74E7DB0D" wp14:editId="7DCB8020">
                <wp:simplePos x="0" y="0"/>
                <wp:positionH relativeFrom="margin">
                  <wp:align>left</wp:align>
                </wp:positionH>
                <wp:positionV relativeFrom="paragraph">
                  <wp:posOffset>2117282</wp:posOffset>
                </wp:positionV>
                <wp:extent cx="5779135" cy="635"/>
                <wp:effectExtent l="0" t="0" r="0" b="2540"/>
                <wp:wrapTopAndBottom/>
                <wp:docPr id="268" name="Text Box 268"/>
                <wp:cNvGraphicFramePr/>
                <a:graphic xmlns:a="http://schemas.openxmlformats.org/drawingml/2006/main">
                  <a:graphicData uri="http://schemas.microsoft.com/office/word/2010/wordprocessingShape">
                    <wps:wsp>
                      <wps:cNvSpPr txBox="1"/>
                      <wps:spPr>
                        <a:xfrm>
                          <a:off x="0" y="0"/>
                          <a:ext cx="5779135" cy="635"/>
                        </a:xfrm>
                        <a:prstGeom prst="rect">
                          <a:avLst/>
                        </a:prstGeom>
                        <a:solidFill>
                          <a:prstClr val="white"/>
                        </a:solidFill>
                        <a:ln>
                          <a:noFill/>
                        </a:ln>
                      </wps:spPr>
                      <wps:txbx>
                        <w:txbxContent>
                          <w:p w:rsidR="007777DE" w:rsidRPr="00C941A5" w:rsidRDefault="007777D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0C36D3">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E7DB0D" id="Text Box 268" o:spid="_x0000_s1029" type="#_x0000_t202" style="position:absolute;left:0;text-align:left;margin-left:0;margin-top:166.7pt;width:455.05pt;height:.05pt;z-index:25169305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" stroked="f">
                <v:textbox style="mso-fit-shape-to-text:t" inset="0,0,0,0">
                  <w:txbxContent>
                    <w:p w:rsidR="007777DE" w:rsidRPr="00C941A5" w:rsidRDefault="007777DE" w:rsidP="00C941A5">
                      <w:pPr>
                        <w:pStyle w:val="Caption"/>
                        <w:rPr>
                          <w:b/>
                          <w:i w:val="0"/>
                          <w:noProof/>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0C36D3">
                        <w:rPr>
                          <w:b/>
                          <w:i w:val="0"/>
                          <w:noProof/>
                          <w:color w:val="000000" w:themeColor="text1"/>
                          <w:sz w:val="24"/>
                          <w:szCs w:val="24"/>
                        </w:rPr>
                        <w:t>4</w:t>
                      </w:r>
                      <w:r w:rsidRPr="00C941A5">
                        <w:rPr>
                          <w:b/>
                          <w:i w:val="0"/>
                          <w:color w:val="000000" w:themeColor="text1"/>
                          <w:sz w:val="24"/>
                          <w:szCs w:val="24"/>
                        </w:rPr>
                        <w:fldChar w:fldCharType="end"/>
                      </w:r>
                      <w:r w:rsidRPr="00C941A5">
                        <w:rPr>
                          <w:b/>
                          <w:i w:val="0"/>
                          <w:color w:val="000000" w:themeColor="text1"/>
                          <w:sz w:val="24"/>
                          <w:szCs w:val="24"/>
                        </w:rPr>
                        <w:t>. The steps of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w:t>
                      </w:r>
                    </w:p>
                  </w:txbxContent>
                </v:textbox>
                <w10:wrap type="topAndBottom" anchorx="margin"/>
              </v:shape>
            </w:pict>
          </mc:Fallback>
        </mc:AlternateContent>
      </w:r>
      <w:r>
        <w:rPr>
          <w:noProof/>
        </w:rPr>
        <w:drawing>
          <wp:anchor distT="0" distB="0" distL="0" distR="0" simplePos="0" relativeHeight="251691008" behindDoc="1" locked="0" layoutInCell="1" allowOverlap="1" wp14:anchorId="364A1F66" wp14:editId="54A34B85">
            <wp:simplePos x="0" y="0"/>
            <wp:positionH relativeFrom="margin">
              <wp:align>left</wp:align>
            </wp:positionH>
            <wp:positionV relativeFrom="paragraph">
              <wp:posOffset>290195</wp:posOffset>
            </wp:positionV>
            <wp:extent cx="5777230" cy="1732915"/>
            <wp:effectExtent l="0" t="0" r="0" b="635"/>
            <wp:wrapTopAndBottom/>
            <wp:docPr id="26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6" cstate="print"/>
                    <a:stretch>
                      <a:fillRect/>
                    </a:stretch>
                  </pic:blipFill>
                  <pic:spPr>
                    <a:xfrm>
                      <a:off x="0" y="0"/>
                      <a:ext cx="5777230" cy="1732915"/>
                    </a:xfrm>
                    <a:prstGeom prst="rect">
                      <a:avLst/>
                    </a:prstGeom>
                  </pic:spPr>
                </pic:pic>
              </a:graphicData>
            </a:graphic>
            <wp14:sizeRelV relativeFrom="margin">
              <wp14:pctHeight>0</wp14:pctHeight>
            </wp14:sizeRelV>
          </wp:anchor>
        </w:drawing>
      </w:r>
    </w:p>
    <w:p w:rsidR="00C941A5" w:rsidRDefault="00C941A5" w:rsidP="00C941A5">
      <w:pPr>
        <w:pStyle w:val="BodyText"/>
        <w:keepNext/>
        <w:spacing w:before="151" w:line="252" w:lineRule="auto"/>
        <w:ind w:right="575"/>
        <w:jc w:val="both"/>
      </w:pPr>
      <w:r>
        <w:rPr>
          <w:noProof/>
          <w:sz w:val="20"/>
        </w:rPr>
        <w:drawing>
          <wp:inline distT="0" distB="0" distL="0" distR="0" wp14:anchorId="0B4FA4F4" wp14:editId="0977E382">
            <wp:extent cx="4748074" cy="2559081"/>
            <wp:effectExtent l="0" t="0" r="0" b="0"/>
            <wp:docPr id="26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7" cstate="print"/>
                    <a:stretch>
                      <a:fillRect/>
                    </a:stretch>
                  </pic:blipFill>
                  <pic:spPr>
                    <a:xfrm>
                      <a:off x="0" y="0"/>
                      <a:ext cx="4748074" cy="2559081"/>
                    </a:xfrm>
                    <a:prstGeom prst="rect">
                      <a:avLst/>
                    </a:prstGeom>
                  </pic:spPr>
                </pic:pic>
              </a:graphicData>
            </a:graphic>
          </wp:inline>
        </w:drawing>
      </w:r>
    </w:p>
    <w:p w:rsidR="00DC7837" w:rsidRPr="00C941A5" w:rsidRDefault="00C941A5" w:rsidP="00C941A5">
      <w:pPr>
        <w:pStyle w:val="Caption"/>
        <w:jc w:val="both"/>
        <w:rPr>
          <w:b/>
          <w:i w:val="0"/>
          <w:color w:val="000000" w:themeColor="text1"/>
          <w:sz w:val="24"/>
          <w:szCs w:val="24"/>
        </w:rPr>
      </w:pPr>
      <w:r w:rsidRPr="00C941A5">
        <w:rPr>
          <w:b/>
          <w:i w:val="0"/>
          <w:color w:val="000000" w:themeColor="text1"/>
          <w:sz w:val="24"/>
          <w:szCs w:val="24"/>
        </w:rPr>
        <w:t xml:space="preserve">Figure </w:t>
      </w:r>
      <w:r w:rsidRPr="00C941A5">
        <w:rPr>
          <w:b/>
          <w:i w:val="0"/>
          <w:color w:val="000000" w:themeColor="text1"/>
          <w:sz w:val="24"/>
          <w:szCs w:val="24"/>
        </w:rPr>
        <w:fldChar w:fldCharType="begin"/>
      </w:r>
      <w:r w:rsidRPr="00C941A5">
        <w:rPr>
          <w:b/>
          <w:i w:val="0"/>
          <w:color w:val="000000" w:themeColor="text1"/>
          <w:sz w:val="24"/>
          <w:szCs w:val="24"/>
        </w:rPr>
        <w:instrText xml:space="preserve"> SEQ Figure \* ARABIC </w:instrText>
      </w:r>
      <w:r w:rsidRPr="00C941A5">
        <w:rPr>
          <w:b/>
          <w:i w:val="0"/>
          <w:color w:val="000000" w:themeColor="text1"/>
          <w:sz w:val="24"/>
          <w:szCs w:val="24"/>
        </w:rPr>
        <w:fldChar w:fldCharType="separate"/>
      </w:r>
      <w:r w:rsidR="000C36D3">
        <w:rPr>
          <w:b/>
          <w:i w:val="0"/>
          <w:noProof/>
          <w:color w:val="000000" w:themeColor="text1"/>
          <w:sz w:val="24"/>
          <w:szCs w:val="24"/>
        </w:rPr>
        <w:t>5</w:t>
      </w:r>
      <w:r w:rsidRPr="00C941A5">
        <w:rPr>
          <w:b/>
          <w:i w:val="0"/>
          <w:color w:val="000000" w:themeColor="text1"/>
          <w:sz w:val="24"/>
          <w:szCs w:val="24"/>
        </w:rPr>
        <w:fldChar w:fldCharType="end"/>
      </w:r>
      <w:r w:rsidRPr="00C941A5">
        <w:rPr>
          <w:b/>
          <w:i w:val="0"/>
          <w:color w:val="000000" w:themeColor="text1"/>
          <w:sz w:val="24"/>
          <w:szCs w:val="24"/>
        </w:rPr>
        <w:t>. A self-</w:t>
      </w:r>
      <w:proofErr w:type="spellStart"/>
      <w:r w:rsidRPr="00C941A5">
        <w:rPr>
          <w:b/>
          <w:i w:val="0"/>
          <w:color w:val="000000" w:themeColor="text1"/>
          <w:sz w:val="24"/>
          <w:szCs w:val="24"/>
        </w:rPr>
        <w:t>organising</w:t>
      </w:r>
      <w:proofErr w:type="spellEnd"/>
      <w:r w:rsidRPr="00C941A5">
        <w:rPr>
          <w:b/>
          <w:i w:val="0"/>
          <w:color w:val="000000" w:themeColor="text1"/>
          <w:sz w:val="24"/>
          <w:szCs w:val="24"/>
        </w:rPr>
        <w:t xml:space="preserve"> map neural network after 301 iterations.</w:t>
      </w:r>
    </w:p>
    <w:bookmarkEnd w:id="1"/>
    <w:bookmarkEnd w:id="2"/>
    <w:p w:rsidR="00463A77" w:rsidRDefault="00C941A5" w:rsidP="00C941A5">
      <w:pPr>
        <w:pStyle w:val="BodyText"/>
        <w:spacing w:line="252" w:lineRule="auto"/>
        <w:ind w:right="545"/>
        <w:jc w:val="both"/>
        <w:rPr>
          <w:spacing w:val="-3"/>
        </w:rPr>
      </w:pPr>
      <w:r>
        <w:t>The self-</w:t>
      </w:r>
      <w:proofErr w:type="spellStart"/>
      <w:r>
        <w:t>organising</w:t>
      </w:r>
      <w:proofErr w:type="spellEnd"/>
      <w:r>
        <w:t xml:space="preserve"> map initially </w:t>
      </w:r>
      <w:proofErr w:type="spellStart"/>
      <w:r>
        <w:t>randomises</w:t>
      </w:r>
      <w:proofErr w:type="spellEnd"/>
      <w:r>
        <w:t xml:space="preserve"> the positions of all the neurons. A data point is then selected randomly to be used as the reference point to match the neuron that is the closest in proximity to the point. The neuron is then moved closer to the data point. The </w:t>
      </w:r>
      <w:proofErr w:type="spellStart"/>
      <w:r>
        <w:t>neighbouring</w:t>
      </w:r>
      <w:proofErr w:type="spellEnd"/>
      <w:r>
        <w:t xml:space="preserve"> neurons in a certain radius of that neuron are then also moved closer based on how</w:t>
      </w:r>
      <w:r>
        <w:rPr>
          <w:spacing w:val="-10"/>
        </w:rPr>
        <w:t xml:space="preserve"> </w:t>
      </w:r>
      <w:r>
        <w:t>far</w:t>
      </w:r>
      <w:r>
        <w:rPr>
          <w:spacing w:val="-10"/>
        </w:rPr>
        <w:t xml:space="preserve"> </w:t>
      </w:r>
      <w:r>
        <w:t>they</w:t>
      </w:r>
      <w:r>
        <w:rPr>
          <w:spacing w:val="-8"/>
        </w:rPr>
        <w:t xml:space="preserve"> </w:t>
      </w:r>
      <w:r>
        <w:t>were</w:t>
      </w:r>
      <w:r>
        <w:rPr>
          <w:spacing w:val="-10"/>
        </w:rPr>
        <w:t xml:space="preserve"> </w:t>
      </w:r>
      <w:r>
        <w:t>positioned</w:t>
      </w:r>
      <w:r>
        <w:rPr>
          <w:spacing w:val="-10"/>
        </w:rPr>
        <w:t xml:space="preserve"> </w:t>
      </w:r>
      <w:r>
        <w:t>from</w:t>
      </w:r>
      <w:r>
        <w:rPr>
          <w:spacing w:val="-8"/>
        </w:rPr>
        <w:t xml:space="preserve"> </w:t>
      </w:r>
      <w:r>
        <w:t>the</w:t>
      </w:r>
      <w:r>
        <w:rPr>
          <w:spacing w:val="-10"/>
        </w:rPr>
        <w:t xml:space="preserve"> </w:t>
      </w:r>
      <w:r>
        <w:t>data</w:t>
      </w:r>
      <w:r>
        <w:rPr>
          <w:spacing w:val="-9"/>
        </w:rPr>
        <w:t xml:space="preserve"> </w:t>
      </w:r>
      <w:r>
        <w:t>point,</w:t>
      </w:r>
      <w:r>
        <w:rPr>
          <w:spacing w:val="-8"/>
        </w:rPr>
        <w:t xml:space="preserve"> </w:t>
      </w:r>
      <w:r>
        <w:t>with</w:t>
      </w:r>
      <w:r>
        <w:rPr>
          <w:spacing w:val="-10"/>
        </w:rPr>
        <w:t xml:space="preserve"> </w:t>
      </w:r>
      <w:r>
        <w:t>further</w:t>
      </w:r>
      <w:r>
        <w:rPr>
          <w:spacing w:val="-10"/>
        </w:rPr>
        <w:t xml:space="preserve"> </w:t>
      </w:r>
      <w:proofErr w:type="spellStart"/>
      <w:r>
        <w:t>neighbouring</w:t>
      </w:r>
      <w:proofErr w:type="spellEnd"/>
      <w:r>
        <w:rPr>
          <w:spacing w:val="-8"/>
        </w:rPr>
        <w:t xml:space="preserve"> </w:t>
      </w:r>
      <w:r>
        <w:t>neurons</w:t>
      </w:r>
      <w:r>
        <w:rPr>
          <w:spacing w:val="-10"/>
        </w:rPr>
        <w:t xml:space="preserve"> </w:t>
      </w:r>
      <w:r>
        <w:t xml:space="preserve">moving less. The moving rate and the radius for the chosen neuron, also known as the learning rate, is then decreased on each iteration. These steps are repeated until the positions of all the neurons has </w:t>
      </w:r>
      <w:proofErr w:type="spellStart"/>
      <w:r>
        <w:t>stabilised</w:t>
      </w:r>
      <w:proofErr w:type="spellEnd"/>
      <w:r>
        <w:t xml:space="preserve"> in a way that significant neuron movement does not</w:t>
      </w:r>
      <w:r>
        <w:rPr>
          <w:spacing w:val="-30"/>
        </w:rPr>
        <w:t xml:space="preserve"> </w:t>
      </w:r>
      <w:r>
        <w:rPr>
          <w:spacing w:val="-3"/>
        </w:rPr>
        <w:t>occur</w:t>
      </w:r>
      <w:r w:rsidR="004D1402">
        <w:rPr>
          <w:spacing w:val="-3"/>
        </w:rPr>
        <w:t xml:space="preserve"> as seen in </w:t>
      </w:r>
      <w:r w:rsidR="00463A77">
        <w:rPr>
          <w:spacing w:val="-3"/>
        </w:rPr>
        <w:t>F</w:t>
      </w:r>
      <w:r w:rsidR="004D1402">
        <w:rPr>
          <w:spacing w:val="-3"/>
        </w:rPr>
        <w:t>igure 5.</w:t>
      </w:r>
    </w:p>
    <w:p w:rsidR="00463A77" w:rsidRDefault="00463A77">
      <w:pPr>
        <w:autoSpaceDE/>
        <w:autoSpaceDN/>
        <w:adjustRightInd/>
        <w:rPr>
          <w:spacing w:val="-3"/>
          <w:sz w:val="24"/>
          <w:szCs w:val="24"/>
        </w:rPr>
      </w:pPr>
      <w:r>
        <w:rPr>
          <w:spacing w:val="-3"/>
        </w:rPr>
        <w:br w:type="page"/>
      </w:r>
    </w:p>
    <w:tbl>
      <w:tblPr>
        <w:tblStyle w:val="TableGrid"/>
        <w:tblW w:w="0" w:type="auto"/>
        <w:tblLook w:val="04A0" w:firstRow="1" w:lastRow="0" w:firstColumn="1" w:lastColumn="0" w:noHBand="0" w:noVBand="1"/>
      </w:tblPr>
      <w:tblGrid>
        <w:gridCol w:w="8297"/>
      </w:tblGrid>
      <w:tr w:rsidR="00463A77" w:rsidTr="00463A77">
        <w:tc>
          <w:tcPr>
            <w:tcW w:w="8297" w:type="dxa"/>
          </w:tcPr>
          <w:p w:rsidR="00463A77" w:rsidRPr="00463A77" w:rsidRDefault="00463A77" w:rsidP="00463A77">
            <w:pPr>
              <w:pStyle w:val="BodyText"/>
              <w:numPr>
                <w:ilvl w:val="0"/>
                <w:numId w:val="9"/>
              </w:numPr>
              <w:spacing w:line="252" w:lineRule="auto"/>
              <w:ind w:right="545"/>
              <w:jc w:val="both"/>
              <w:rPr>
                <w:b/>
                <w:sz w:val="32"/>
                <w:szCs w:val="32"/>
              </w:rPr>
            </w:pPr>
            <w:r>
              <w:rPr>
                <w:b/>
                <w:sz w:val="32"/>
                <w:szCs w:val="32"/>
              </w:rPr>
              <w:lastRenderedPageBreak/>
              <w:t>Target specifications</w:t>
            </w:r>
          </w:p>
        </w:tc>
      </w:tr>
    </w:tbl>
    <w:p w:rsidR="00C941A5" w:rsidRDefault="00C941A5" w:rsidP="00C941A5">
      <w:pPr>
        <w:pStyle w:val="BodyText"/>
        <w:spacing w:line="252" w:lineRule="auto"/>
        <w:ind w:right="545"/>
        <w:jc w:val="both"/>
      </w:pPr>
    </w:p>
    <w:p w:rsidR="00463A77" w:rsidRDefault="00463A77">
      <w:pPr>
        <w:autoSpaceDE/>
        <w:autoSpaceDN/>
        <w:adjustRightInd/>
        <w:rPr>
          <w:bCs/>
          <w:color w:val="000000" w:themeColor="text1"/>
          <w:sz w:val="24"/>
          <w:szCs w:val="24"/>
          <w:lang w:val="en-GB"/>
        </w:rPr>
      </w:pPr>
      <w:r>
        <w:rPr>
          <w:bCs/>
          <w:color w:val="000000" w:themeColor="text1"/>
          <w:sz w:val="24"/>
          <w:szCs w:val="24"/>
          <w:lang w:val="en-GB"/>
        </w:rPr>
        <w:t>This section contains the main specifications of the proposed project.</w:t>
      </w:r>
    </w:p>
    <w:p w:rsidR="00463A77" w:rsidRDefault="00463A77">
      <w:pPr>
        <w:autoSpaceDE/>
        <w:autoSpaceDN/>
        <w:adjustRightInd/>
        <w:rPr>
          <w:bCs/>
          <w:color w:val="000000" w:themeColor="text1"/>
          <w:sz w:val="24"/>
          <w:szCs w:val="24"/>
          <w:lang w:val="en-GB"/>
        </w:rPr>
      </w:pPr>
    </w:p>
    <w:p w:rsidR="00463A77" w:rsidRP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 xml:space="preserve">4.1 </w:t>
      </w:r>
      <w:r w:rsidR="00463A77" w:rsidRPr="00F524BC">
        <w:rPr>
          <w:b/>
          <w:bCs/>
          <w:color w:val="000000" w:themeColor="text1"/>
          <w:sz w:val="28"/>
          <w:szCs w:val="28"/>
          <w:lang w:val="en-GB"/>
        </w:rPr>
        <w:t>Mission-critical system specifications</w:t>
      </w:r>
    </w:p>
    <w:p w:rsidR="00BC7A73" w:rsidRDefault="00463A77" w:rsidP="00F524BC">
      <w:pPr>
        <w:autoSpaceDE/>
        <w:autoSpaceDN/>
        <w:adjustRightInd/>
        <w:rPr>
          <w:bCs/>
          <w:color w:val="000000" w:themeColor="text1"/>
          <w:sz w:val="24"/>
          <w:szCs w:val="24"/>
          <w:lang w:val="en-GB"/>
        </w:rPr>
      </w:pPr>
      <w:r>
        <w:rPr>
          <w:bCs/>
          <w:color w:val="000000" w:themeColor="text1"/>
          <w:sz w:val="24"/>
          <w:szCs w:val="24"/>
          <w:lang w:val="en-GB"/>
        </w:rPr>
        <w:t>The mission critical systems specifications are given in Table 1 below.</w:t>
      </w:r>
    </w:p>
    <w:p w:rsidR="002F2D7E" w:rsidRDefault="002F2D7E" w:rsidP="00F524BC">
      <w:pPr>
        <w:autoSpaceDE/>
        <w:autoSpaceDN/>
        <w:adjustRightInd/>
        <w:rPr>
          <w:bCs/>
          <w:color w:val="000000" w:themeColor="text1"/>
          <w:sz w:val="24"/>
          <w:szCs w:val="24"/>
          <w:lang w:val="en-GB"/>
        </w:rPr>
      </w:pPr>
    </w:p>
    <w:tbl>
      <w:tblPr>
        <w:tblStyle w:val="TableGrid"/>
        <w:tblW w:w="0" w:type="auto"/>
        <w:tblInd w:w="-5" w:type="dxa"/>
        <w:tblLook w:val="04A0" w:firstRow="1" w:lastRow="0" w:firstColumn="1" w:lastColumn="0" w:noHBand="0" w:noVBand="1"/>
      </w:tblPr>
      <w:tblGrid>
        <w:gridCol w:w="2677"/>
        <w:gridCol w:w="2596"/>
        <w:gridCol w:w="2664"/>
      </w:tblGrid>
      <w:tr w:rsidR="00BC7A73" w:rsidTr="002347F6">
        <w:tc>
          <w:tcPr>
            <w:tcW w:w="2677"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SPECIFICATION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(in measurable terms)</w:t>
            </w:r>
          </w:p>
        </w:tc>
        <w:tc>
          <w:tcPr>
            <w:tcW w:w="2596"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ORIGIN</w:t>
            </w:r>
          </w:p>
          <w:p w:rsidR="00BC7A73" w:rsidRPr="00BC7A73" w:rsidRDefault="00BC7A73" w:rsidP="00463A77">
            <w:pPr>
              <w:autoSpaceDE/>
              <w:autoSpaceDN/>
              <w:adjustRightInd/>
              <w:rPr>
                <w:bCs/>
                <w:color w:val="000000" w:themeColor="text1"/>
                <w:sz w:val="24"/>
                <w:szCs w:val="24"/>
                <w:lang w:val="en-GB"/>
              </w:rPr>
            </w:pPr>
            <w:r>
              <w:rPr>
                <w:b/>
                <w:bCs/>
                <w:color w:val="000000" w:themeColor="text1"/>
                <w:sz w:val="24"/>
                <w:szCs w:val="24"/>
                <w:lang w:val="en-GB"/>
              </w:rPr>
              <w:t>(</w:t>
            </w:r>
            <w:r>
              <w:rPr>
                <w:bCs/>
                <w:color w:val="000000" w:themeColor="text1"/>
                <w:sz w:val="24"/>
                <w:szCs w:val="24"/>
                <w:lang w:val="en-GB"/>
              </w:rPr>
              <w:t>or motivation of this specification)</w:t>
            </w:r>
          </w:p>
        </w:tc>
        <w:tc>
          <w:tcPr>
            <w:tcW w:w="2664" w:type="dxa"/>
          </w:tcPr>
          <w:p w:rsidR="00BC7A73" w:rsidRDefault="00BC7A73" w:rsidP="00463A77">
            <w:pPr>
              <w:autoSpaceDE/>
              <w:autoSpaceDN/>
              <w:adjustRightInd/>
              <w:rPr>
                <w:b/>
                <w:bCs/>
                <w:color w:val="000000" w:themeColor="text1"/>
                <w:sz w:val="24"/>
                <w:szCs w:val="24"/>
                <w:lang w:val="en-GB"/>
              </w:rPr>
            </w:pPr>
            <w:r>
              <w:rPr>
                <w:b/>
                <w:bCs/>
                <w:color w:val="000000" w:themeColor="text1"/>
                <w:sz w:val="24"/>
                <w:szCs w:val="24"/>
                <w:lang w:val="en-GB"/>
              </w:rPr>
              <w:t>VERIFICATION</w:t>
            </w:r>
          </w:p>
          <w:p w:rsidR="00BC7A73" w:rsidRPr="00BC7A73" w:rsidRDefault="00BC7A73" w:rsidP="00463A77">
            <w:pPr>
              <w:autoSpaceDE/>
              <w:autoSpaceDN/>
              <w:adjustRightInd/>
              <w:rPr>
                <w:bCs/>
                <w:color w:val="000000" w:themeColor="text1"/>
                <w:sz w:val="24"/>
                <w:szCs w:val="24"/>
                <w:lang w:val="en-GB"/>
              </w:rPr>
            </w:pPr>
            <w:r>
              <w:rPr>
                <w:bCs/>
                <w:color w:val="000000" w:themeColor="text1"/>
                <w:sz w:val="24"/>
                <w:szCs w:val="24"/>
                <w:lang w:val="en-GB"/>
              </w:rPr>
              <w:t>(how will you confirm that your system complies with the specification?)</w:t>
            </w:r>
          </w:p>
        </w:tc>
      </w:tr>
      <w:tr w:rsidR="00BC7A73" w:rsidTr="002347F6">
        <w:tc>
          <w:tcPr>
            <w:tcW w:w="2677" w:type="dxa"/>
          </w:tcPr>
          <w:p w:rsidR="00BC7A73" w:rsidRPr="00BC7A73" w:rsidRDefault="00BC7A73" w:rsidP="00BC7A73">
            <w:pPr>
              <w:pStyle w:val="TableParagraph"/>
              <w:spacing w:line="253" w:lineRule="exact"/>
              <w:ind w:left="0"/>
              <w:rPr>
                <w:sz w:val="24"/>
              </w:rPr>
            </w:pPr>
            <w:r>
              <w:rPr>
                <w:sz w:val="24"/>
              </w:rPr>
              <w:t>The virtual sensor using the MLP neural network imputation method should impute values, at minimum, within 30%</w:t>
            </w:r>
            <w:r>
              <w:rPr>
                <w:spacing w:val="-21"/>
                <w:sz w:val="24"/>
              </w:rPr>
              <w:t xml:space="preserve"> </w:t>
            </w:r>
            <w:r>
              <w:rPr>
                <w:sz w:val="24"/>
              </w:rPr>
              <w:t>accuracy</w:t>
            </w:r>
            <w:r>
              <w:rPr>
                <w:spacing w:val="-21"/>
                <w:sz w:val="24"/>
              </w:rPr>
              <w:t xml:space="preserve"> </w:t>
            </w:r>
            <w:r>
              <w:rPr>
                <w:sz w:val="24"/>
              </w:rPr>
              <w:t>of</w:t>
            </w:r>
            <w:r>
              <w:rPr>
                <w:spacing w:val="-21"/>
                <w:sz w:val="24"/>
              </w:rPr>
              <w:t xml:space="preserve"> </w:t>
            </w:r>
            <w:r>
              <w:rPr>
                <w:sz w:val="24"/>
              </w:rPr>
              <w:t>the</w:t>
            </w:r>
            <w:r>
              <w:rPr>
                <w:spacing w:val="-21"/>
                <w:sz w:val="24"/>
              </w:rPr>
              <w:t xml:space="preserve"> </w:t>
            </w:r>
            <w:r>
              <w:rPr>
                <w:sz w:val="24"/>
              </w:rPr>
              <w:t>actual</w:t>
            </w:r>
            <w:r>
              <w:rPr>
                <w:spacing w:val="-21"/>
                <w:sz w:val="24"/>
              </w:rPr>
              <w:t xml:space="preserve"> </w:t>
            </w:r>
            <w:r>
              <w:rPr>
                <w:sz w:val="24"/>
              </w:rPr>
              <w:t>observed values for 90% of the data.</w:t>
            </w:r>
          </w:p>
        </w:tc>
        <w:tc>
          <w:tcPr>
            <w:tcW w:w="2596" w:type="dxa"/>
          </w:tcPr>
          <w:p w:rsidR="00BC7A73" w:rsidRDefault="00F34718" w:rsidP="00F34718">
            <w:pPr>
              <w:pStyle w:val="TableParagraph"/>
              <w:spacing w:line="253" w:lineRule="exact"/>
              <w:ind w:left="0"/>
              <w:rPr>
                <w:bCs/>
                <w:color w:val="000000" w:themeColor="text1"/>
                <w:sz w:val="24"/>
                <w:szCs w:val="24"/>
                <w:lang w:val="en-GB"/>
              </w:rPr>
            </w:pPr>
            <w:r>
              <w:rPr>
                <w:sz w:val="24"/>
              </w:rPr>
              <w:t>[2] and [3] both show</w:t>
            </w:r>
            <w:r>
              <w:rPr>
                <w:spacing w:val="55"/>
                <w:sz w:val="24"/>
              </w:rPr>
              <w:t xml:space="preserve"> </w:t>
            </w:r>
            <w:r>
              <w:rPr>
                <w:sz w:val="24"/>
              </w:rPr>
              <w:t>that the imputed values</w:t>
            </w:r>
            <w:r>
              <w:rPr>
                <w:spacing w:val="-16"/>
                <w:sz w:val="24"/>
              </w:rPr>
              <w:t xml:space="preserve"> </w:t>
            </w:r>
            <w:r>
              <w:rPr>
                <w:sz w:val="24"/>
              </w:rPr>
              <w:t>from</w:t>
            </w:r>
            <w:r>
              <w:rPr>
                <w:spacing w:val="-15"/>
                <w:sz w:val="24"/>
              </w:rPr>
              <w:t xml:space="preserve"> </w:t>
            </w:r>
            <w:r>
              <w:rPr>
                <w:sz w:val="24"/>
              </w:rPr>
              <w:t>MLP</w:t>
            </w:r>
            <w:r>
              <w:rPr>
                <w:spacing w:val="-15"/>
                <w:sz w:val="24"/>
              </w:rPr>
              <w:t xml:space="preserve"> </w:t>
            </w:r>
            <w:r>
              <w:rPr>
                <w:sz w:val="24"/>
              </w:rPr>
              <w:t>neural</w:t>
            </w:r>
            <w:r>
              <w:rPr>
                <w:spacing w:val="-15"/>
                <w:sz w:val="24"/>
              </w:rPr>
              <w:t xml:space="preserve"> </w:t>
            </w:r>
            <w:r>
              <w:rPr>
                <w:sz w:val="24"/>
              </w:rPr>
              <w:t>network methods</w:t>
            </w:r>
            <w:r>
              <w:rPr>
                <w:spacing w:val="-22"/>
                <w:sz w:val="24"/>
              </w:rPr>
              <w:t xml:space="preserve"> </w:t>
            </w:r>
            <w:r>
              <w:rPr>
                <w:sz w:val="24"/>
              </w:rPr>
              <w:t>are</w:t>
            </w:r>
            <w:r>
              <w:rPr>
                <w:spacing w:val="-22"/>
                <w:sz w:val="24"/>
              </w:rPr>
              <w:t xml:space="preserve"> </w:t>
            </w:r>
            <w:r>
              <w:rPr>
                <w:sz w:val="24"/>
              </w:rPr>
              <w:t>within</w:t>
            </w:r>
            <w:r>
              <w:rPr>
                <w:spacing w:val="-22"/>
                <w:sz w:val="24"/>
              </w:rPr>
              <w:t xml:space="preserve"> </w:t>
            </w:r>
            <w:r>
              <w:rPr>
                <w:sz w:val="24"/>
              </w:rPr>
              <w:t>30%</w:t>
            </w:r>
            <w:r>
              <w:rPr>
                <w:spacing w:val="-21"/>
                <w:sz w:val="24"/>
              </w:rPr>
              <w:t xml:space="preserve"> </w:t>
            </w:r>
            <w:r>
              <w:rPr>
                <w:sz w:val="24"/>
              </w:rPr>
              <w:t>of</w:t>
            </w:r>
            <w:r>
              <w:rPr>
                <w:spacing w:val="-23"/>
                <w:sz w:val="24"/>
              </w:rPr>
              <w:t xml:space="preserve"> </w:t>
            </w:r>
            <w:r>
              <w:rPr>
                <w:sz w:val="24"/>
              </w:rPr>
              <w:t xml:space="preserve">the actual observed values on average and within 15% in an absolute </w:t>
            </w:r>
            <w:r w:rsidR="002F0D9E">
              <w:rPr>
                <w:sz w:val="24"/>
              </w:rPr>
              <w:t>best-case</w:t>
            </w:r>
            <w:r>
              <w:rPr>
                <w:spacing w:val="-7"/>
                <w:sz w:val="24"/>
              </w:rPr>
              <w:t xml:space="preserve"> </w:t>
            </w:r>
            <w:r>
              <w:rPr>
                <w:sz w:val="24"/>
              </w:rPr>
              <w:t>scenario.</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imputed values from the virtual sensors will be compared to the physical sensor readings.</w:t>
            </w:r>
          </w:p>
        </w:tc>
      </w:tr>
      <w:tr w:rsidR="00BC7A73" w:rsidTr="002347F6">
        <w:tc>
          <w:tcPr>
            <w:tcW w:w="2677"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The virtual sensor using the MLP neural network imputation method should not stray further than 1 standard deviation from the mean values that would be sensed by a physical sensor.</w:t>
            </w:r>
          </w:p>
        </w:tc>
        <w:tc>
          <w:tcPr>
            <w:tcW w:w="2596"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A standard deviation greater than 1 would indicate that the virtual sensor has been improperly trained and will not be of any practical use. [7] suggests a standard deviation of not higher than 1 would provide a good indication of a well-trained system.</w:t>
            </w:r>
          </w:p>
        </w:tc>
        <w:tc>
          <w:tcPr>
            <w:tcW w:w="2664" w:type="dxa"/>
          </w:tcPr>
          <w:p w:rsidR="00BC7A73" w:rsidRDefault="002F0D9E" w:rsidP="00463A77">
            <w:pPr>
              <w:autoSpaceDE/>
              <w:autoSpaceDN/>
              <w:adjustRightInd/>
              <w:rPr>
                <w:bCs/>
                <w:color w:val="000000" w:themeColor="text1"/>
                <w:sz w:val="24"/>
                <w:szCs w:val="24"/>
                <w:lang w:val="en-GB"/>
              </w:rPr>
            </w:pPr>
            <w:r>
              <w:rPr>
                <w:bCs/>
                <w:color w:val="000000" w:themeColor="text1"/>
                <w:sz w:val="24"/>
                <w:szCs w:val="24"/>
                <w:lang w:val="en-GB"/>
              </w:rPr>
              <w:t>Each virtual sensor, both on the server and on the node, will be tested by turning nodes ability to physically sense the environment as well as completely turning off a sensor node to ensure that the server can activate the corresponding virtual sensor. If the virtual sensor can impute data that would be sensed by the physical sensor within the specified standard deviation from the mean, it would be deemed functioning correctly.</w:t>
            </w:r>
          </w:p>
        </w:tc>
      </w:tr>
      <w:tr w:rsidR="00BC7A73" w:rsidTr="002347F6">
        <w:tc>
          <w:tcPr>
            <w:tcW w:w="2677"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t xml:space="preserve">Imputation of a single value should take no longer than 7 seconds when using the MLP neural network algorithm </w:t>
            </w:r>
            <w:r>
              <w:rPr>
                <w:bCs/>
                <w:color w:val="000000" w:themeColor="text1"/>
                <w:sz w:val="24"/>
                <w:szCs w:val="24"/>
                <w:lang w:val="en-GB"/>
              </w:rPr>
              <w:lastRenderedPageBreak/>
              <w:t>while running on the server once the physical sensor data from the functioning sensor nodes has been input into the virtual sensor.</w:t>
            </w:r>
          </w:p>
        </w:tc>
        <w:tc>
          <w:tcPr>
            <w:tcW w:w="2596" w:type="dxa"/>
          </w:tcPr>
          <w:p w:rsidR="00BC7A73" w:rsidRDefault="002347F6" w:rsidP="00463A77">
            <w:pPr>
              <w:autoSpaceDE/>
              <w:autoSpaceDN/>
              <w:adjustRightInd/>
              <w:rPr>
                <w:bCs/>
                <w:color w:val="000000" w:themeColor="text1"/>
                <w:sz w:val="24"/>
                <w:szCs w:val="24"/>
                <w:lang w:val="en-GB"/>
              </w:rPr>
            </w:pPr>
            <w:r>
              <w:rPr>
                <w:bCs/>
                <w:color w:val="000000" w:themeColor="text1"/>
                <w:sz w:val="24"/>
                <w:szCs w:val="24"/>
                <w:lang w:val="en-GB"/>
              </w:rPr>
              <w:lastRenderedPageBreak/>
              <w:t xml:space="preserve">Imputation of a single value takes up to 7 seconds in [1] when using the MLP neural network imputation </w:t>
            </w:r>
            <w:r>
              <w:rPr>
                <w:bCs/>
                <w:color w:val="000000" w:themeColor="text1"/>
                <w:sz w:val="24"/>
                <w:szCs w:val="24"/>
                <w:lang w:val="en-GB"/>
              </w:rPr>
              <w:lastRenderedPageBreak/>
              <w:t>technique and this is due to the computations being done by the processor. To prevent congestion due to server processes taking place, some time must be given for these computations to take place before new values can be imputed.</w:t>
            </w:r>
          </w:p>
        </w:tc>
        <w:tc>
          <w:tcPr>
            <w:tcW w:w="2664" w:type="dxa"/>
          </w:tcPr>
          <w:p w:rsidR="00BC7A73" w:rsidRDefault="002347F6" w:rsidP="002347F6">
            <w:pPr>
              <w:keepNext/>
              <w:autoSpaceDE/>
              <w:autoSpaceDN/>
              <w:adjustRightInd/>
              <w:rPr>
                <w:bCs/>
                <w:color w:val="000000" w:themeColor="text1"/>
                <w:sz w:val="24"/>
                <w:szCs w:val="24"/>
                <w:lang w:val="en-GB"/>
              </w:rPr>
            </w:pPr>
            <w:r>
              <w:rPr>
                <w:bCs/>
                <w:color w:val="000000" w:themeColor="text1"/>
                <w:sz w:val="24"/>
                <w:szCs w:val="24"/>
                <w:lang w:val="en-GB"/>
              </w:rPr>
              <w:lastRenderedPageBreak/>
              <w:t xml:space="preserve">A timer will be setup between the time that the virtual sensor has been given the input and the time that the virtual </w:t>
            </w:r>
            <w:r>
              <w:rPr>
                <w:bCs/>
                <w:color w:val="000000" w:themeColor="text1"/>
                <w:sz w:val="24"/>
                <w:szCs w:val="24"/>
                <w:lang w:val="en-GB"/>
              </w:rPr>
              <w:lastRenderedPageBreak/>
              <w:t>sensor gives an output. This will determine the time it takes to impute a value on the server for the given algorithm.</w:t>
            </w:r>
          </w:p>
        </w:tc>
      </w:tr>
    </w:tbl>
    <w:p w:rsidR="002347F6" w:rsidRPr="002347F6" w:rsidRDefault="002347F6" w:rsidP="002347F6">
      <w:pPr>
        <w:pStyle w:val="Caption"/>
        <w:jc w:val="both"/>
        <w:rPr>
          <w:b/>
          <w:i w:val="0"/>
          <w:color w:val="000000" w:themeColor="text1"/>
          <w:sz w:val="24"/>
          <w:szCs w:val="24"/>
        </w:rPr>
      </w:pPr>
      <w:r w:rsidRPr="002347F6">
        <w:rPr>
          <w:b/>
          <w:i w:val="0"/>
          <w:color w:val="000000" w:themeColor="text1"/>
          <w:sz w:val="24"/>
          <w:szCs w:val="24"/>
        </w:rPr>
        <w:lastRenderedPageBreak/>
        <w:t xml:space="preserve">Table </w:t>
      </w:r>
      <w:r w:rsidRPr="002347F6">
        <w:rPr>
          <w:b/>
          <w:i w:val="0"/>
          <w:color w:val="000000" w:themeColor="text1"/>
          <w:sz w:val="24"/>
          <w:szCs w:val="24"/>
        </w:rPr>
        <w:fldChar w:fldCharType="begin"/>
      </w:r>
      <w:r w:rsidRPr="002347F6">
        <w:rPr>
          <w:b/>
          <w:i w:val="0"/>
          <w:color w:val="000000" w:themeColor="text1"/>
          <w:sz w:val="24"/>
          <w:szCs w:val="24"/>
        </w:rPr>
        <w:instrText xml:space="preserve"> SEQ Table \* ARABIC </w:instrText>
      </w:r>
      <w:r w:rsidRPr="002347F6">
        <w:rPr>
          <w:b/>
          <w:i w:val="0"/>
          <w:color w:val="000000" w:themeColor="text1"/>
          <w:sz w:val="24"/>
          <w:szCs w:val="24"/>
        </w:rPr>
        <w:fldChar w:fldCharType="separate"/>
      </w:r>
      <w:r w:rsidR="00427C8F">
        <w:rPr>
          <w:b/>
          <w:i w:val="0"/>
          <w:noProof/>
          <w:color w:val="000000" w:themeColor="text1"/>
          <w:sz w:val="24"/>
          <w:szCs w:val="24"/>
        </w:rPr>
        <w:t>1</w:t>
      </w:r>
      <w:r w:rsidRPr="002347F6">
        <w:rPr>
          <w:b/>
          <w:i w:val="0"/>
          <w:color w:val="000000" w:themeColor="text1"/>
          <w:sz w:val="24"/>
          <w:szCs w:val="24"/>
        </w:rPr>
        <w:fldChar w:fldCharType="end"/>
      </w:r>
      <w:r w:rsidRPr="002347F6">
        <w:rPr>
          <w:b/>
          <w:i w:val="0"/>
          <w:color w:val="000000" w:themeColor="text1"/>
          <w:sz w:val="24"/>
          <w:szCs w:val="24"/>
        </w:rPr>
        <w:t>. Mission-critical system specifications</w:t>
      </w:r>
    </w:p>
    <w:p w:rsidR="00F524BC" w:rsidRDefault="00F524BC" w:rsidP="00F524BC">
      <w:pPr>
        <w:autoSpaceDE/>
        <w:autoSpaceDN/>
        <w:adjustRightInd/>
        <w:rPr>
          <w:b/>
          <w:bCs/>
          <w:color w:val="000000" w:themeColor="text1"/>
          <w:sz w:val="28"/>
          <w:szCs w:val="28"/>
          <w:lang w:val="en-GB"/>
        </w:rPr>
      </w:pPr>
      <w:r>
        <w:rPr>
          <w:b/>
          <w:bCs/>
          <w:color w:val="000000" w:themeColor="text1"/>
          <w:sz w:val="28"/>
          <w:szCs w:val="28"/>
          <w:lang w:val="en-GB"/>
        </w:rPr>
        <w:t>4.2 Field conditions</w:t>
      </w:r>
    </w:p>
    <w:tbl>
      <w:tblPr>
        <w:tblStyle w:val="TableGrid"/>
        <w:tblW w:w="0" w:type="auto"/>
        <w:tblLook w:val="04A0" w:firstRow="1" w:lastRow="0" w:firstColumn="1" w:lastColumn="0" w:noHBand="0" w:noVBand="1"/>
      </w:tblPr>
      <w:tblGrid>
        <w:gridCol w:w="4148"/>
        <w:gridCol w:w="4149"/>
      </w:tblGrid>
      <w:tr w:rsidR="00F524BC" w:rsidTr="00F524BC">
        <w:tc>
          <w:tcPr>
            <w:tcW w:w="4148" w:type="dxa"/>
          </w:tcPr>
          <w:p w:rsidR="00F524BC" w:rsidRP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REQUIREMENT</w:t>
            </w:r>
          </w:p>
        </w:tc>
        <w:tc>
          <w:tcPr>
            <w:tcW w:w="4149" w:type="dxa"/>
          </w:tcPr>
          <w:p w:rsidR="00F524BC" w:rsidRDefault="00F524BC" w:rsidP="00F524BC">
            <w:pPr>
              <w:autoSpaceDE/>
              <w:autoSpaceDN/>
              <w:adjustRightInd/>
              <w:rPr>
                <w:b/>
                <w:bCs/>
                <w:color w:val="000000" w:themeColor="text1"/>
                <w:sz w:val="24"/>
                <w:szCs w:val="24"/>
                <w:lang w:val="en-GB"/>
              </w:rPr>
            </w:pPr>
            <w:r>
              <w:rPr>
                <w:b/>
                <w:bCs/>
                <w:color w:val="000000" w:themeColor="text1"/>
                <w:sz w:val="24"/>
                <w:szCs w:val="24"/>
                <w:lang w:val="en-GB"/>
              </w:rPr>
              <w:t>SPECIFICATION</w:t>
            </w:r>
          </w:p>
          <w:p w:rsidR="00F524BC" w:rsidRP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(in measurable terms)</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sensor nodes must be directly connected to the server.</w:t>
            </w:r>
          </w:p>
        </w:tc>
        <w:tc>
          <w:tcPr>
            <w:tcW w:w="4149"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 xml:space="preserve">The connection will need to work over </w:t>
            </w:r>
            <w:proofErr w:type="spellStart"/>
            <w:r>
              <w:rPr>
                <w:bCs/>
                <w:color w:val="000000" w:themeColor="text1"/>
                <w:sz w:val="24"/>
                <w:szCs w:val="24"/>
                <w:lang w:val="en-GB"/>
              </w:rPr>
              <w:t>WiFi</w:t>
            </w:r>
            <w:proofErr w:type="spellEnd"/>
            <w:r>
              <w:rPr>
                <w:bCs/>
                <w:color w:val="000000" w:themeColor="text1"/>
                <w:sz w:val="24"/>
                <w:szCs w:val="24"/>
                <w:lang w:val="en-GB"/>
              </w:rPr>
              <w:t xml:space="preserve"> or Bluetooth</w:t>
            </w:r>
          </w:p>
        </w:tc>
      </w:tr>
      <w:tr w:rsidR="00F524BC" w:rsidTr="00F524BC">
        <w:tc>
          <w:tcPr>
            <w:tcW w:w="4148" w:type="dxa"/>
          </w:tcPr>
          <w:p w:rsidR="00F524BC" w:rsidRDefault="00F524BC" w:rsidP="00F524BC">
            <w:pPr>
              <w:autoSpaceDE/>
              <w:autoSpaceDN/>
              <w:adjustRightInd/>
              <w:rPr>
                <w:bCs/>
                <w:color w:val="000000" w:themeColor="text1"/>
                <w:sz w:val="24"/>
                <w:szCs w:val="24"/>
                <w:lang w:val="en-GB"/>
              </w:rPr>
            </w:pPr>
            <w:r>
              <w:rPr>
                <w:bCs/>
                <w:color w:val="000000" w:themeColor="text1"/>
                <w:sz w:val="24"/>
                <w:szCs w:val="24"/>
                <w:lang w:val="en-GB"/>
              </w:rPr>
              <w:t>The server must run on a computer capable of processing large streams of data for training purposes.</w:t>
            </w:r>
          </w:p>
        </w:tc>
        <w:tc>
          <w:tcPr>
            <w:tcW w:w="4149" w:type="dxa"/>
          </w:tcPr>
          <w:p w:rsidR="00F524BC" w:rsidRDefault="00F524BC" w:rsidP="00F524BC">
            <w:pPr>
              <w:keepNext/>
              <w:autoSpaceDE/>
              <w:autoSpaceDN/>
              <w:adjustRightInd/>
              <w:rPr>
                <w:bCs/>
                <w:color w:val="000000" w:themeColor="text1"/>
                <w:sz w:val="24"/>
                <w:szCs w:val="24"/>
                <w:lang w:val="en-GB"/>
              </w:rPr>
            </w:pPr>
            <w:r>
              <w:rPr>
                <w:bCs/>
                <w:color w:val="000000" w:themeColor="text1"/>
                <w:sz w:val="24"/>
                <w:szCs w:val="24"/>
                <w:lang w:val="en-GB"/>
              </w:rPr>
              <w:t xml:space="preserve">Any </w:t>
            </w:r>
            <w:proofErr w:type="spellStart"/>
            <w:r>
              <w:rPr>
                <w:bCs/>
                <w:color w:val="000000" w:themeColor="text1"/>
                <w:sz w:val="24"/>
                <w:szCs w:val="24"/>
                <w:lang w:val="en-GB"/>
              </w:rPr>
              <w:t>moden</w:t>
            </w:r>
            <w:proofErr w:type="spellEnd"/>
            <w:r>
              <w:rPr>
                <w:bCs/>
                <w:color w:val="000000" w:themeColor="text1"/>
                <w:sz w:val="24"/>
                <w:szCs w:val="24"/>
                <w:lang w:val="en-GB"/>
              </w:rPr>
              <w:t xml:space="preserve"> computer with a CPU speed of at least 2GHz.</w:t>
            </w:r>
          </w:p>
        </w:tc>
      </w:tr>
    </w:tbl>
    <w:p w:rsidR="00F524BC" w:rsidRPr="00C03283" w:rsidRDefault="00F524BC">
      <w:pPr>
        <w:pStyle w:val="Caption"/>
        <w:rPr>
          <w:b/>
          <w:i w:val="0"/>
          <w:color w:val="000000" w:themeColor="text1"/>
          <w:sz w:val="24"/>
          <w:szCs w:val="24"/>
        </w:rPr>
      </w:pPr>
      <w:r w:rsidRPr="00C03283">
        <w:rPr>
          <w:b/>
          <w:i w:val="0"/>
          <w:color w:val="000000" w:themeColor="text1"/>
          <w:sz w:val="24"/>
          <w:szCs w:val="24"/>
        </w:rPr>
        <w:t xml:space="preserve">Table </w:t>
      </w:r>
      <w:r w:rsidRPr="00C03283">
        <w:rPr>
          <w:b/>
          <w:i w:val="0"/>
          <w:color w:val="000000" w:themeColor="text1"/>
          <w:sz w:val="24"/>
          <w:szCs w:val="24"/>
        </w:rPr>
        <w:fldChar w:fldCharType="begin"/>
      </w:r>
      <w:r w:rsidRPr="00C03283">
        <w:rPr>
          <w:b/>
          <w:i w:val="0"/>
          <w:color w:val="000000" w:themeColor="text1"/>
          <w:sz w:val="24"/>
          <w:szCs w:val="24"/>
        </w:rPr>
        <w:instrText xml:space="preserve"> SEQ Table \* ARABIC </w:instrText>
      </w:r>
      <w:r w:rsidRPr="00C03283">
        <w:rPr>
          <w:b/>
          <w:i w:val="0"/>
          <w:color w:val="000000" w:themeColor="text1"/>
          <w:sz w:val="24"/>
          <w:szCs w:val="24"/>
        </w:rPr>
        <w:fldChar w:fldCharType="separate"/>
      </w:r>
      <w:r w:rsidR="00427C8F">
        <w:rPr>
          <w:b/>
          <w:i w:val="0"/>
          <w:noProof/>
          <w:color w:val="000000" w:themeColor="text1"/>
          <w:sz w:val="24"/>
          <w:szCs w:val="24"/>
        </w:rPr>
        <w:t>2</w:t>
      </w:r>
      <w:r w:rsidRPr="00C03283">
        <w:rPr>
          <w:b/>
          <w:i w:val="0"/>
          <w:color w:val="000000" w:themeColor="text1"/>
          <w:sz w:val="24"/>
          <w:szCs w:val="24"/>
        </w:rPr>
        <w:fldChar w:fldCharType="end"/>
      </w:r>
      <w:r w:rsidRPr="00C03283">
        <w:rPr>
          <w:b/>
          <w:i w:val="0"/>
          <w:color w:val="000000" w:themeColor="text1"/>
          <w:sz w:val="24"/>
          <w:szCs w:val="24"/>
        </w:rPr>
        <w:t>. Field conditions</w:t>
      </w:r>
    </w:p>
    <w:p w:rsidR="00F524BC" w:rsidRDefault="00F524BC">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Look w:val="04A0" w:firstRow="1" w:lastRow="0" w:firstColumn="1" w:lastColumn="0" w:noHBand="0" w:noVBand="1"/>
      </w:tblPr>
      <w:tblGrid>
        <w:gridCol w:w="8297"/>
      </w:tblGrid>
      <w:tr w:rsidR="00F524BC" w:rsidTr="00F524BC">
        <w:tc>
          <w:tcPr>
            <w:tcW w:w="8297" w:type="dxa"/>
          </w:tcPr>
          <w:p w:rsidR="00F524BC" w:rsidRPr="00F524BC" w:rsidRDefault="00F524BC" w:rsidP="00F524BC">
            <w:pPr>
              <w:pStyle w:val="ListParagraph"/>
              <w:numPr>
                <w:ilvl w:val="0"/>
                <w:numId w:val="9"/>
              </w:numPr>
              <w:autoSpaceDE/>
              <w:autoSpaceDN/>
              <w:adjustRightInd/>
              <w:rPr>
                <w:b/>
                <w:bCs/>
                <w:color w:val="000000" w:themeColor="text1"/>
                <w:sz w:val="32"/>
                <w:szCs w:val="32"/>
                <w:lang w:val="en-GB"/>
              </w:rPr>
            </w:pPr>
            <w:r>
              <w:rPr>
                <w:b/>
                <w:bCs/>
                <w:color w:val="000000" w:themeColor="text1"/>
                <w:sz w:val="32"/>
                <w:szCs w:val="32"/>
                <w:lang w:val="en-GB"/>
              </w:rPr>
              <w:lastRenderedPageBreak/>
              <w:t>Deliverables</w:t>
            </w:r>
          </w:p>
        </w:tc>
      </w:tr>
    </w:tbl>
    <w:p w:rsidR="00F524BC" w:rsidRPr="00C03283" w:rsidRDefault="00F524BC" w:rsidP="00F524BC">
      <w:pPr>
        <w:autoSpaceDE/>
        <w:autoSpaceDN/>
        <w:adjustRightInd/>
        <w:rPr>
          <w:bCs/>
          <w:color w:val="000000" w:themeColor="text1"/>
          <w:sz w:val="28"/>
          <w:szCs w:val="28"/>
          <w:lang w:val="en-GB"/>
        </w:rPr>
      </w:pPr>
    </w:p>
    <w:p w:rsidR="00C03283" w:rsidRDefault="00F524BC" w:rsidP="00F524BC">
      <w:pPr>
        <w:autoSpaceDE/>
        <w:autoSpaceDN/>
        <w:adjustRightInd/>
        <w:rPr>
          <w:b/>
          <w:bCs/>
          <w:color w:val="000000" w:themeColor="text1"/>
          <w:sz w:val="28"/>
          <w:szCs w:val="28"/>
          <w:lang w:val="en-GB"/>
        </w:rPr>
      </w:pPr>
      <w:r w:rsidRPr="00C03283">
        <w:rPr>
          <w:b/>
          <w:bCs/>
          <w:color w:val="000000" w:themeColor="text1"/>
          <w:sz w:val="28"/>
          <w:szCs w:val="28"/>
          <w:lang w:val="en-GB"/>
        </w:rPr>
        <w:t>5.1 Technical deliverables</w:t>
      </w:r>
    </w:p>
    <w:p w:rsidR="00C03283" w:rsidRDefault="00C03283" w:rsidP="00F524BC">
      <w:pPr>
        <w:autoSpaceDE/>
        <w:autoSpaceDN/>
        <w:adjustRightInd/>
        <w:rPr>
          <w:bCs/>
          <w:color w:val="000000" w:themeColor="text1"/>
          <w:sz w:val="24"/>
          <w:szCs w:val="24"/>
          <w:lang w:val="en-GB"/>
        </w:rPr>
      </w:pPr>
    </w:p>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Table 3 shows the technical deliverables that will be required to complete the project.</w:t>
      </w:r>
    </w:p>
    <w:tbl>
      <w:tblPr>
        <w:tblStyle w:val="TableGrid"/>
        <w:tblW w:w="0" w:type="auto"/>
        <w:tblLook w:val="04A0" w:firstRow="1" w:lastRow="0" w:firstColumn="1" w:lastColumn="0" w:noHBand="0" w:noVBand="1"/>
      </w:tblPr>
      <w:tblGrid>
        <w:gridCol w:w="2765"/>
        <w:gridCol w:w="2766"/>
        <w:gridCol w:w="2766"/>
      </w:tblGrid>
      <w:tr w:rsidR="00C03283" w:rsidTr="00C03283">
        <w:tc>
          <w:tcPr>
            <w:tcW w:w="2765"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DELIVERABLES</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DESIGNED AND IMPLEMENTED BY STUDENT</w:t>
            </w:r>
          </w:p>
        </w:tc>
        <w:tc>
          <w:tcPr>
            <w:tcW w:w="2766" w:type="dxa"/>
          </w:tcPr>
          <w:p w:rsidR="00C03283" w:rsidRPr="00C03283" w:rsidRDefault="00C03283" w:rsidP="00F524BC">
            <w:pPr>
              <w:autoSpaceDE/>
              <w:autoSpaceDN/>
              <w:adjustRightInd/>
              <w:rPr>
                <w:b/>
                <w:bCs/>
                <w:color w:val="000000" w:themeColor="text1"/>
                <w:sz w:val="24"/>
                <w:szCs w:val="24"/>
                <w:lang w:val="en-GB"/>
              </w:rPr>
            </w:pPr>
            <w:r>
              <w:rPr>
                <w:b/>
                <w:bCs/>
                <w:color w:val="000000" w:themeColor="text1"/>
                <w:sz w:val="24"/>
                <w:szCs w:val="24"/>
                <w:lang w:val="en-GB"/>
              </w:rPr>
              <w:t>OFF-THE-SHELF</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Atmospheric (barometric or temperature or humidity) sensor modules for the processing units.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16-bit or 32-bit microcontroller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Power supply for the sensor nodes.</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Sensor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Wireless communication module interface with the microcontroller.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PC for the server.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Desktop monitor.</w:t>
            </w:r>
          </w:p>
        </w:tc>
        <w:tc>
          <w:tcPr>
            <w:tcW w:w="2766" w:type="dxa"/>
          </w:tcPr>
          <w:p w:rsidR="00C03283" w:rsidRDefault="00C03283" w:rsidP="00F524BC">
            <w:pPr>
              <w:autoSpaceDE/>
              <w:autoSpaceDN/>
              <w:adjustRightInd/>
              <w:rPr>
                <w:bCs/>
                <w:color w:val="000000" w:themeColor="text1"/>
                <w:sz w:val="24"/>
                <w:szCs w:val="24"/>
                <w:lang w:val="en-GB"/>
              </w:rPr>
            </w:pP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Software libraries for accessing the database.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sensor control software.</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Processing unit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Database on the server to store the data received from the physical sensors.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Server communication protocol.</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using MLP neural network technique in MATLAB or Python for simulation.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 xml:space="preserve">Imputation algorithm using MLP neural </w:t>
            </w:r>
            <w:r>
              <w:rPr>
                <w:bCs/>
                <w:color w:val="000000" w:themeColor="text1"/>
                <w:sz w:val="24"/>
                <w:szCs w:val="24"/>
                <w:lang w:val="en-GB"/>
              </w:rPr>
              <w:lastRenderedPageBreak/>
              <w:t>network technique on the sensor node processing units.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lastRenderedPageBreak/>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Imputation algorithm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server.</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Data modelling software on the sensor nodes.</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F524BC">
            <w:pPr>
              <w:autoSpaceDE/>
              <w:autoSpaceDN/>
              <w:adjustRightInd/>
              <w:rPr>
                <w:bCs/>
                <w:color w:val="000000" w:themeColor="text1"/>
                <w:sz w:val="24"/>
                <w:szCs w:val="24"/>
                <w:lang w:val="en-GB"/>
              </w:rPr>
            </w:pPr>
          </w:p>
        </w:tc>
      </w:tr>
      <w:tr w:rsidR="00C03283" w:rsidTr="00C03283">
        <w:tc>
          <w:tcPr>
            <w:tcW w:w="2765"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Graphical user interface for the PC application.</w:t>
            </w:r>
          </w:p>
        </w:tc>
        <w:tc>
          <w:tcPr>
            <w:tcW w:w="2766" w:type="dxa"/>
          </w:tcPr>
          <w:p w:rsidR="00C03283" w:rsidRDefault="00C03283" w:rsidP="00F524BC">
            <w:pPr>
              <w:autoSpaceDE/>
              <w:autoSpaceDN/>
              <w:adjustRightInd/>
              <w:rPr>
                <w:bCs/>
                <w:color w:val="000000" w:themeColor="text1"/>
                <w:sz w:val="24"/>
                <w:szCs w:val="24"/>
                <w:lang w:val="en-GB"/>
              </w:rPr>
            </w:pPr>
            <w:r>
              <w:rPr>
                <w:bCs/>
                <w:color w:val="000000" w:themeColor="text1"/>
                <w:sz w:val="24"/>
                <w:szCs w:val="24"/>
                <w:lang w:val="en-GB"/>
              </w:rPr>
              <w:t>X</w:t>
            </w:r>
          </w:p>
        </w:tc>
        <w:tc>
          <w:tcPr>
            <w:tcW w:w="2766" w:type="dxa"/>
          </w:tcPr>
          <w:p w:rsidR="00C03283" w:rsidRDefault="00C03283" w:rsidP="00427C8F">
            <w:pPr>
              <w:keepNext/>
              <w:autoSpaceDE/>
              <w:autoSpaceDN/>
              <w:adjustRightInd/>
              <w:rPr>
                <w:bCs/>
                <w:color w:val="000000" w:themeColor="text1"/>
                <w:sz w:val="24"/>
                <w:szCs w:val="24"/>
                <w:lang w:val="en-GB"/>
              </w:rPr>
            </w:pPr>
          </w:p>
        </w:tc>
      </w:tr>
    </w:tbl>
    <w:p w:rsidR="00427C8F" w:rsidRPr="00427C8F" w:rsidRDefault="00427C8F">
      <w:pPr>
        <w:pStyle w:val="Caption"/>
        <w:rPr>
          <w:b/>
          <w:i w:val="0"/>
          <w:sz w:val="24"/>
          <w:szCs w:val="24"/>
        </w:rPr>
      </w:pPr>
      <w:r w:rsidRPr="00427C8F">
        <w:rPr>
          <w:b/>
          <w:i w:val="0"/>
          <w:sz w:val="24"/>
          <w:szCs w:val="24"/>
        </w:rPr>
        <w:t xml:space="preserve">Table </w:t>
      </w:r>
      <w:r w:rsidRPr="00427C8F">
        <w:rPr>
          <w:b/>
          <w:i w:val="0"/>
          <w:sz w:val="24"/>
          <w:szCs w:val="24"/>
        </w:rPr>
        <w:fldChar w:fldCharType="begin"/>
      </w:r>
      <w:r w:rsidRPr="00427C8F">
        <w:rPr>
          <w:b/>
          <w:i w:val="0"/>
          <w:sz w:val="24"/>
          <w:szCs w:val="24"/>
        </w:rPr>
        <w:instrText xml:space="preserve"> SEQ Table \* ARABIC </w:instrText>
      </w:r>
      <w:r w:rsidRPr="00427C8F">
        <w:rPr>
          <w:b/>
          <w:i w:val="0"/>
          <w:sz w:val="24"/>
          <w:szCs w:val="24"/>
        </w:rPr>
        <w:fldChar w:fldCharType="separate"/>
      </w:r>
      <w:r w:rsidRPr="00427C8F">
        <w:rPr>
          <w:b/>
          <w:i w:val="0"/>
          <w:noProof/>
          <w:sz w:val="24"/>
          <w:szCs w:val="24"/>
        </w:rPr>
        <w:t>3</w:t>
      </w:r>
      <w:r w:rsidRPr="00427C8F">
        <w:rPr>
          <w:b/>
          <w:i w:val="0"/>
          <w:sz w:val="24"/>
          <w:szCs w:val="24"/>
        </w:rPr>
        <w:fldChar w:fldCharType="end"/>
      </w:r>
      <w:r w:rsidRPr="00427C8F">
        <w:rPr>
          <w:b/>
          <w:i w:val="0"/>
          <w:sz w:val="24"/>
          <w:szCs w:val="24"/>
        </w:rPr>
        <w:t>. Deliverables</w:t>
      </w:r>
    </w:p>
    <w:p w:rsidR="00145CF8" w:rsidRDefault="00145CF8" w:rsidP="00F524BC">
      <w:pPr>
        <w:autoSpaceDE/>
        <w:autoSpaceDN/>
        <w:adjustRightInd/>
        <w:rPr>
          <w:bCs/>
          <w:color w:val="000000" w:themeColor="text1"/>
          <w:sz w:val="28"/>
          <w:szCs w:val="28"/>
          <w:lang w:val="en-GB"/>
        </w:rPr>
      </w:pPr>
      <w:r>
        <w:rPr>
          <w:b/>
          <w:bCs/>
          <w:color w:val="000000" w:themeColor="text1"/>
          <w:sz w:val="28"/>
          <w:szCs w:val="28"/>
          <w:lang w:val="en-GB"/>
        </w:rPr>
        <w:t>5.2 Demonstration at the examination</w:t>
      </w:r>
    </w:p>
    <w:p w:rsidR="00145CF8" w:rsidRDefault="00145CF8" w:rsidP="00145CF8">
      <w:pPr>
        <w:autoSpaceDE/>
        <w:autoSpaceDN/>
        <w:adjustRightInd/>
        <w:rPr>
          <w:bCs/>
          <w:color w:val="000000" w:themeColor="text1"/>
          <w:sz w:val="24"/>
          <w:szCs w:val="24"/>
          <w:lang w:val="en-GB"/>
        </w:rPr>
      </w:pP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All the software will be preloaded onto the sensor nodes and the server before the demonstration begins.</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physical system will then be demonstrated by switching on all the sensor nodes and the server and activating the system.</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graphical user interface on the PC will be used to show the current outputs of the sensor nodes in the network.</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be submitted to one of the sensor nodes from the PC to activate the virtual sensor using the MLP neural network algorithm to impute data.</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The sensor node will acknowledge this command and return the imputed value as well as the sensor reading to compare it values. This will confirm the virtual sensor is functioning correctly using the MLP neural network imputation technique.</w:t>
      </w:r>
    </w:p>
    <w:p w:rsidR="00145CF8" w:rsidRDefault="00145CF8" w:rsidP="00145CF8">
      <w:pPr>
        <w:pStyle w:val="ListParagraph"/>
        <w:numPr>
          <w:ilvl w:val="0"/>
          <w:numId w:val="13"/>
        </w:numPr>
        <w:autoSpaceDE/>
        <w:autoSpaceDN/>
        <w:adjustRightInd/>
        <w:jc w:val="both"/>
        <w:rPr>
          <w:bCs/>
          <w:color w:val="000000" w:themeColor="text1"/>
          <w:sz w:val="24"/>
          <w:szCs w:val="24"/>
          <w:lang w:val="en-GB"/>
        </w:rPr>
      </w:pPr>
      <w:r>
        <w:rPr>
          <w:bCs/>
          <w:color w:val="000000" w:themeColor="text1"/>
          <w:sz w:val="24"/>
          <w:szCs w:val="24"/>
          <w:lang w:val="en-GB"/>
        </w:rPr>
        <w:t>A software command will then be entered on the server to activate a virtual sensor using the MLP neural network imputation technique on the server that will impute values for the chosen sensor node. The values will again be compared to the values sensed by the sensor node. This will confirm that the virtual sensor on the server is functioning correctly using the MLP neural network imputation technique.</w:t>
      </w:r>
    </w:p>
    <w:p w:rsidR="00145CF8" w:rsidRDefault="00145CF8">
      <w:pPr>
        <w:autoSpaceDE/>
        <w:autoSpaceDN/>
        <w:adjustRightInd/>
        <w:rPr>
          <w:bCs/>
          <w:color w:val="000000" w:themeColor="text1"/>
          <w:sz w:val="24"/>
          <w:szCs w:val="24"/>
          <w:lang w:val="en-GB"/>
        </w:rPr>
      </w:pPr>
      <w:r>
        <w:rPr>
          <w:bCs/>
          <w:color w:val="000000" w:themeColor="text1"/>
          <w:sz w:val="24"/>
          <w:szCs w:val="24"/>
          <w:lang w:val="en-GB"/>
        </w:rPr>
        <w:br w:type="page"/>
      </w:r>
    </w:p>
    <w:tbl>
      <w:tblPr>
        <w:tblStyle w:val="TableGrid"/>
        <w:tblW w:w="0" w:type="auto"/>
        <w:tblInd w:w="567" w:type="dxa"/>
        <w:tblLook w:val="04A0" w:firstRow="1" w:lastRow="0" w:firstColumn="1" w:lastColumn="0" w:noHBand="0" w:noVBand="1"/>
      </w:tblPr>
      <w:tblGrid>
        <w:gridCol w:w="7730"/>
      </w:tblGrid>
      <w:tr w:rsidR="00145CF8" w:rsidTr="00145CF8">
        <w:tc>
          <w:tcPr>
            <w:tcW w:w="8297" w:type="dxa"/>
          </w:tcPr>
          <w:p w:rsidR="00145CF8" w:rsidRPr="00145CF8" w:rsidRDefault="00145CF8" w:rsidP="00145CF8">
            <w:pPr>
              <w:pStyle w:val="ListParagraph"/>
              <w:numPr>
                <w:ilvl w:val="0"/>
                <w:numId w:val="14"/>
              </w:numPr>
              <w:autoSpaceDE/>
              <w:autoSpaceDN/>
              <w:adjustRightInd/>
              <w:jc w:val="both"/>
              <w:rPr>
                <w:bCs/>
                <w:color w:val="000000" w:themeColor="text1"/>
                <w:sz w:val="32"/>
                <w:szCs w:val="32"/>
                <w:lang w:val="en-GB"/>
              </w:rPr>
            </w:pPr>
            <w:r>
              <w:rPr>
                <w:b/>
                <w:bCs/>
                <w:color w:val="000000" w:themeColor="text1"/>
                <w:sz w:val="32"/>
                <w:szCs w:val="32"/>
                <w:lang w:val="en-GB"/>
              </w:rPr>
              <w:lastRenderedPageBreak/>
              <w:t>References</w:t>
            </w:r>
          </w:p>
        </w:tc>
      </w:tr>
    </w:tbl>
    <w:p w:rsidR="00145CF8" w:rsidRDefault="00145CF8" w:rsidP="00145CF8">
      <w:pPr>
        <w:autoSpaceDE/>
        <w:autoSpaceDN/>
        <w:adjustRightInd/>
        <w:ind w:left="567"/>
        <w:jc w:val="both"/>
        <w:rPr>
          <w:bCs/>
          <w:color w:val="000000" w:themeColor="text1"/>
          <w:sz w:val="24"/>
          <w:szCs w:val="24"/>
          <w:lang w:val="en-GB"/>
        </w:rPr>
      </w:pPr>
    </w:p>
    <w:p w:rsidR="00145CF8"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[1] Y. Li and L. Parker, “Nearest neighbour imputation using spatial-temporal correlations in wireless sensor networks,” </w:t>
      </w:r>
      <w:r>
        <w:rPr>
          <w:bCs/>
          <w:i/>
          <w:color w:val="000000" w:themeColor="text1"/>
          <w:sz w:val="24"/>
          <w:szCs w:val="24"/>
          <w:lang w:val="en-GB"/>
        </w:rPr>
        <w:t>Information Fusion</w:t>
      </w:r>
      <w:r>
        <w:rPr>
          <w:bCs/>
          <w:color w:val="000000" w:themeColor="text1"/>
          <w:sz w:val="24"/>
          <w:szCs w:val="24"/>
          <w:lang w:val="en-GB"/>
        </w:rPr>
        <w:t>, vol. 15, pp. 64-79, 2014.</w:t>
      </w:r>
    </w:p>
    <w:p w:rsidR="007548C1" w:rsidRDefault="00145CF8" w:rsidP="00145CF8">
      <w:pPr>
        <w:autoSpaceDE/>
        <w:autoSpaceDN/>
        <w:adjustRightInd/>
        <w:ind w:left="567"/>
        <w:jc w:val="both"/>
        <w:rPr>
          <w:bCs/>
          <w:color w:val="000000" w:themeColor="text1"/>
          <w:sz w:val="24"/>
          <w:szCs w:val="24"/>
          <w:lang w:val="en-GB"/>
        </w:rPr>
      </w:pPr>
      <w:r>
        <w:rPr>
          <w:bCs/>
          <w:color w:val="000000" w:themeColor="text1"/>
          <w:sz w:val="24"/>
          <w:szCs w:val="24"/>
          <w:lang w:val="en-GB"/>
        </w:rPr>
        <w:t>[2] J. Jerez, I. Molina,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E. Alba, N. </w:t>
      </w:r>
      <w:proofErr w:type="spellStart"/>
      <w:r>
        <w:rPr>
          <w:bCs/>
          <w:color w:val="000000" w:themeColor="text1"/>
          <w:sz w:val="24"/>
          <w:szCs w:val="24"/>
          <w:lang w:val="en-GB"/>
        </w:rPr>
        <w:t>Ribelles</w:t>
      </w:r>
      <w:proofErr w:type="spellEnd"/>
      <w:r>
        <w:rPr>
          <w:bCs/>
          <w:color w:val="000000" w:themeColor="text1"/>
          <w:sz w:val="24"/>
          <w:szCs w:val="24"/>
          <w:lang w:val="en-GB"/>
        </w:rPr>
        <w:t>, M. Martin, and L. Franco, “Missing data imputation using statistical and machine learning methods in a real breast cancer problem</w:t>
      </w:r>
      <w:r w:rsidR="007548C1">
        <w:rPr>
          <w:bCs/>
          <w:color w:val="000000" w:themeColor="text1"/>
          <w:sz w:val="24"/>
          <w:szCs w:val="24"/>
          <w:lang w:val="en-GB"/>
        </w:rPr>
        <w:t xml:space="preserve">,” </w:t>
      </w:r>
      <w:proofErr w:type="spellStart"/>
      <w:r w:rsidR="007548C1">
        <w:rPr>
          <w:bCs/>
          <w:i/>
          <w:color w:val="000000" w:themeColor="text1"/>
          <w:sz w:val="24"/>
          <w:szCs w:val="24"/>
          <w:lang w:val="en-GB"/>
        </w:rPr>
        <w:t>Artifical</w:t>
      </w:r>
      <w:proofErr w:type="spellEnd"/>
      <w:r w:rsidR="007548C1">
        <w:rPr>
          <w:bCs/>
          <w:i/>
          <w:color w:val="000000" w:themeColor="text1"/>
          <w:sz w:val="24"/>
          <w:szCs w:val="24"/>
          <w:lang w:val="en-GB"/>
        </w:rPr>
        <w:t xml:space="preserve"> Intelligence in Medicine</w:t>
      </w:r>
      <w:r w:rsidR="007548C1">
        <w:rPr>
          <w:bCs/>
          <w:color w:val="000000" w:themeColor="text1"/>
          <w:sz w:val="24"/>
          <w:szCs w:val="24"/>
          <w:lang w:val="en-GB"/>
        </w:rPr>
        <w:t>, vol. 50, no. 2, pp. 105-115, 2010.</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[3] P. Garcia-</w:t>
      </w:r>
      <w:proofErr w:type="spellStart"/>
      <w:r>
        <w:rPr>
          <w:bCs/>
          <w:color w:val="000000" w:themeColor="text1"/>
          <w:sz w:val="24"/>
          <w:szCs w:val="24"/>
          <w:lang w:val="en-GB"/>
        </w:rPr>
        <w:t>Laencina</w:t>
      </w:r>
      <w:proofErr w:type="spellEnd"/>
      <w:r>
        <w:rPr>
          <w:bCs/>
          <w:color w:val="000000" w:themeColor="text1"/>
          <w:sz w:val="24"/>
          <w:szCs w:val="24"/>
          <w:lang w:val="en-GB"/>
        </w:rPr>
        <w:t xml:space="preserve">, J. Sancho-Gomez, A. </w:t>
      </w:r>
      <w:proofErr w:type="spellStart"/>
      <w:r>
        <w:rPr>
          <w:bCs/>
          <w:color w:val="000000" w:themeColor="text1"/>
          <w:sz w:val="24"/>
          <w:szCs w:val="24"/>
          <w:lang w:val="en-GB"/>
        </w:rPr>
        <w:t>Figuieras</w:t>
      </w:r>
      <w:proofErr w:type="spellEnd"/>
      <w:r>
        <w:rPr>
          <w:bCs/>
          <w:color w:val="000000" w:themeColor="text1"/>
          <w:sz w:val="24"/>
          <w:szCs w:val="24"/>
          <w:lang w:val="en-GB"/>
        </w:rPr>
        <w:t xml:space="preserve">-Vidal, and M. </w:t>
      </w:r>
      <w:proofErr w:type="spellStart"/>
      <w:r>
        <w:rPr>
          <w:bCs/>
          <w:color w:val="000000" w:themeColor="text1"/>
          <w:sz w:val="24"/>
          <w:szCs w:val="24"/>
          <w:lang w:val="en-GB"/>
        </w:rPr>
        <w:t>Verleysen</w:t>
      </w:r>
      <w:proofErr w:type="spellEnd"/>
      <w:r>
        <w:rPr>
          <w:bCs/>
          <w:color w:val="000000" w:themeColor="text1"/>
          <w:sz w:val="24"/>
          <w:szCs w:val="24"/>
          <w:lang w:val="en-GB"/>
        </w:rPr>
        <w:t xml:space="preserve">, “K nearest neighbours with mutual information for simultaneous classification and missing data imputation,” </w:t>
      </w:r>
      <w:r>
        <w:rPr>
          <w:bCs/>
          <w:i/>
          <w:color w:val="000000" w:themeColor="text1"/>
          <w:sz w:val="24"/>
          <w:szCs w:val="24"/>
          <w:lang w:val="en-GB"/>
        </w:rPr>
        <w:t>Neurocomputing</w:t>
      </w:r>
      <w:r>
        <w:rPr>
          <w:bCs/>
          <w:color w:val="000000" w:themeColor="text1"/>
          <w:sz w:val="24"/>
          <w:szCs w:val="24"/>
          <w:lang w:val="en-GB"/>
        </w:rPr>
        <w:t>, vol. 72, no. 7-9, pp. 1483-1493, 2009.</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[4] L. Li, J. Zhang, F. Yang, and B. Ran, “Robust and flexible strategy for missing data imputation in intelligent transportation system”, </w:t>
      </w:r>
      <w:r>
        <w:rPr>
          <w:bCs/>
          <w:i/>
          <w:color w:val="000000" w:themeColor="text1"/>
          <w:sz w:val="24"/>
          <w:szCs w:val="24"/>
          <w:lang w:val="en-GB"/>
        </w:rPr>
        <w:t>Intelligent Transport System</w:t>
      </w:r>
      <w:r>
        <w:rPr>
          <w:bCs/>
          <w:color w:val="000000" w:themeColor="text1"/>
          <w:sz w:val="24"/>
          <w:szCs w:val="24"/>
          <w:lang w:val="en-GB"/>
        </w:rPr>
        <w:t>, vol. 12, no. 2, pp. 151-157.</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[5] K. K. Nalanda, “Using fuzzy c means and </w:t>
      </w:r>
      <w:proofErr w:type="spellStart"/>
      <w:r>
        <w:rPr>
          <w:bCs/>
          <w:color w:val="000000" w:themeColor="text1"/>
          <w:sz w:val="24"/>
          <w:szCs w:val="24"/>
          <w:lang w:val="en-GB"/>
        </w:rPr>
        <w:t>multi layer</w:t>
      </w:r>
      <w:proofErr w:type="spellEnd"/>
      <w:r>
        <w:rPr>
          <w:bCs/>
          <w:color w:val="000000" w:themeColor="text1"/>
          <w:sz w:val="24"/>
          <w:szCs w:val="24"/>
          <w:lang w:val="en-GB"/>
        </w:rPr>
        <w:t xml:space="preserve"> perceptron for data imputation: Simple v/s complex dataset,” in </w:t>
      </w:r>
      <w:r>
        <w:rPr>
          <w:bCs/>
          <w:i/>
          <w:color w:val="000000" w:themeColor="text1"/>
          <w:sz w:val="24"/>
          <w:szCs w:val="24"/>
          <w:lang w:val="en-GB"/>
        </w:rPr>
        <w:t>3</w:t>
      </w:r>
      <w:r w:rsidRPr="007548C1">
        <w:rPr>
          <w:bCs/>
          <w:i/>
          <w:color w:val="000000" w:themeColor="text1"/>
          <w:sz w:val="24"/>
          <w:szCs w:val="24"/>
          <w:vertAlign w:val="superscript"/>
          <w:lang w:val="en-GB"/>
        </w:rPr>
        <w:t>rd</w:t>
      </w:r>
      <w:r>
        <w:rPr>
          <w:bCs/>
          <w:i/>
          <w:color w:val="000000" w:themeColor="text1"/>
          <w:sz w:val="24"/>
          <w:szCs w:val="24"/>
          <w:lang w:val="en-GB"/>
        </w:rPr>
        <w:t xml:space="preserve"> International Conference on Recent Advances in Information Technology</w:t>
      </w:r>
      <w:r>
        <w:rPr>
          <w:bCs/>
          <w:color w:val="000000" w:themeColor="text1"/>
          <w:sz w:val="24"/>
          <w:szCs w:val="24"/>
          <w:lang w:val="en-GB"/>
        </w:rPr>
        <w:t>. IEEE, March 2016.</w:t>
      </w:r>
    </w:p>
    <w:p w:rsidR="007548C1"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[6] Y. Li and L. Parker,” Spatial-temporal imputation technique for classification with missing data in a wireless sensor network,” in </w:t>
      </w:r>
      <w:r>
        <w:rPr>
          <w:bCs/>
          <w:i/>
          <w:color w:val="000000" w:themeColor="text1"/>
          <w:sz w:val="24"/>
          <w:szCs w:val="24"/>
          <w:lang w:val="en-GB"/>
        </w:rPr>
        <w:t>Proceedings of IEEE International Conference on Intelligent Robots and Systems</w:t>
      </w:r>
      <w:r>
        <w:rPr>
          <w:bCs/>
          <w:color w:val="000000" w:themeColor="text1"/>
          <w:sz w:val="24"/>
          <w:szCs w:val="24"/>
          <w:lang w:val="en-GB"/>
        </w:rPr>
        <w:t>. IEEE, 2008.</w:t>
      </w:r>
    </w:p>
    <w:p w:rsidR="00FE6503" w:rsidRPr="00145CF8" w:rsidRDefault="007548C1" w:rsidP="00145CF8">
      <w:pPr>
        <w:autoSpaceDE/>
        <w:autoSpaceDN/>
        <w:adjustRightInd/>
        <w:ind w:left="567"/>
        <w:jc w:val="both"/>
        <w:rPr>
          <w:bCs/>
          <w:color w:val="000000" w:themeColor="text1"/>
          <w:sz w:val="24"/>
          <w:szCs w:val="24"/>
          <w:lang w:val="en-GB"/>
        </w:rPr>
      </w:pPr>
      <w:r>
        <w:rPr>
          <w:bCs/>
          <w:color w:val="000000" w:themeColor="text1"/>
          <w:sz w:val="24"/>
          <w:szCs w:val="24"/>
          <w:lang w:val="en-GB"/>
        </w:rPr>
        <w:t xml:space="preserve">[7] A. Wang, Y. Chen, N. An, J. Yang, L. Li, and L. Jiang, “Microarray missing value imputation: A regularized local learning method,” in </w:t>
      </w:r>
      <w:r>
        <w:rPr>
          <w:bCs/>
          <w:i/>
          <w:color w:val="000000" w:themeColor="text1"/>
          <w:sz w:val="24"/>
          <w:szCs w:val="24"/>
          <w:lang w:val="en-GB"/>
        </w:rPr>
        <w:t>IEEE/ACM Transactions on Computational Biology and Bioinformatics</w:t>
      </w:r>
      <w:r>
        <w:rPr>
          <w:bCs/>
          <w:color w:val="000000" w:themeColor="text1"/>
          <w:sz w:val="24"/>
          <w:szCs w:val="24"/>
          <w:lang w:val="en-GB"/>
        </w:rPr>
        <w:t>. IEEE, 2018.</w:t>
      </w:r>
      <w:r w:rsidR="00FE6503" w:rsidRPr="00145CF8">
        <w:rPr>
          <w:bCs/>
          <w:color w:val="000000" w:themeColor="text1"/>
          <w:sz w:val="24"/>
          <w:szCs w:val="24"/>
          <w:lang w:val="en-GB"/>
        </w:rPr>
        <w:br w:type="page"/>
      </w:r>
    </w:p>
    <w:p w:rsidR="00CC0A5C" w:rsidRPr="00CC0A5C" w:rsidRDefault="00CC0A5C" w:rsidP="00CC0A5C">
      <w:pPr>
        <w:autoSpaceDE/>
        <w:autoSpaceDN/>
        <w:adjustRightInd/>
        <w:rPr>
          <w:bCs/>
          <w:color w:val="000000" w:themeColor="text1"/>
          <w:sz w:val="24"/>
          <w:szCs w:val="24"/>
          <w:lang w:val="en-GB"/>
        </w:rPr>
        <w:sectPr w:rsidR="00CC0A5C" w:rsidRPr="00CC0A5C" w:rsidSect="00FC7644">
          <w:headerReference w:type="default" r:id="rId18"/>
          <w:footerReference w:type="default" r:id="rId19"/>
          <w:pgSz w:w="11907" w:h="16839" w:code="9"/>
          <w:pgMar w:top="1440" w:right="1800" w:bottom="1440" w:left="1800" w:header="708" w:footer="708" w:gutter="0"/>
          <w:pgNumType w:fmt="lowerRoman"/>
          <w:cols w:space="708"/>
          <w:docGrid w:linePitch="360"/>
        </w:sectPr>
      </w:pPr>
    </w:p>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tblGrid>
      <w:tr w:rsidR="006D4AA3" w:rsidRPr="00C308EE" w:rsidTr="003B5139">
        <w:tc>
          <w:tcPr>
            <w:tcW w:w="8557" w:type="dxa"/>
            <w:shd w:val="clear" w:color="auto" w:fill="auto"/>
          </w:tcPr>
          <w:p w:rsidR="006D4AA3" w:rsidRPr="00C308EE" w:rsidRDefault="006D4AA3" w:rsidP="003B5139">
            <w:pPr>
              <w:pStyle w:val="Level11"/>
              <w:numPr>
                <w:ilvl w:val="12"/>
                <w:numId w:val="0"/>
              </w:numPr>
              <w:rPr>
                <w:b/>
                <w:bCs/>
                <w:sz w:val="48"/>
                <w:szCs w:val="48"/>
                <w:lang w:val="en-GB"/>
              </w:rPr>
            </w:pPr>
            <w:r w:rsidRPr="00C308EE">
              <w:rPr>
                <w:b/>
                <w:bCs/>
                <w:sz w:val="48"/>
                <w:szCs w:val="48"/>
                <w:lang w:val="en-GB"/>
              </w:rPr>
              <w:lastRenderedPageBreak/>
              <w:t xml:space="preserve">Part </w:t>
            </w:r>
            <w:r>
              <w:rPr>
                <w:b/>
                <w:bCs/>
                <w:sz w:val="48"/>
                <w:szCs w:val="48"/>
                <w:lang w:val="en-GB"/>
              </w:rPr>
              <w:t>4</w:t>
            </w:r>
            <w:r w:rsidRPr="00C308EE">
              <w:rPr>
                <w:b/>
                <w:bCs/>
                <w:sz w:val="48"/>
                <w:szCs w:val="48"/>
                <w:lang w:val="en-GB"/>
              </w:rPr>
              <w:t>. Main report</w:t>
            </w:r>
          </w:p>
        </w:tc>
      </w:tr>
    </w:tbl>
    <w:p w:rsidR="004E145E" w:rsidRDefault="004E145E" w:rsidP="0002663E">
      <w:pPr>
        <w:pBdr>
          <w:bottom w:val="single" w:sz="6" w:space="1" w:color="auto"/>
        </w:pBdr>
        <w:rPr>
          <w:b/>
          <w:bCs/>
          <w:sz w:val="36"/>
          <w:szCs w:val="36"/>
          <w:lang w:val="en-GB"/>
        </w:rPr>
      </w:pPr>
    </w:p>
    <w:p w:rsidR="0002663E" w:rsidRPr="001B562F" w:rsidRDefault="0002663E" w:rsidP="0002663E">
      <w:pPr>
        <w:pBdr>
          <w:bottom w:val="single" w:sz="6" w:space="1" w:color="auto"/>
        </w:pBdr>
        <w:rPr>
          <w:b/>
          <w:bCs/>
          <w:sz w:val="36"/>
          <w:szCs w:val="36"/>
          <w:lang w:val="en-GB"/>
        </w:rPr>
      </w:pPr>
      <w:r>
        <w:rPr>
          <w:b/>
          <w:bCs/>
          <w:sz w:val="36"/>
          <w:szCs w:val="36"/>
          <w:lang w:val="en-GB"/>
        </w:rPr>
        <w:t>1</w:t>
      </w:r>
      <w:r w:rsidRPr="00AE508C">
        <w:rPr>
          <w:b/>
          <w:bCs/>
          <w:sz w:val="36"/>
          <w:szCs w:val="36"/>
          <w:lang w:val="en-GB"/>
        </w:rPr>
        <w:t>.</w:t>
      </w:r>
      <w:r>
        <w:rPr>
          <w:b/>
          <w:bCs/>
          <w:sz w:val="36"/>
          <w:szCs w:val="36"/>
          <w:lang w:val="en-GB"/>
        </w:rPr>
        <w:t xml:space="preserve"> </w:t>
      </w:r>
      <w:r>
        <w:rPr>
          <w:b/>
          <w:bCs/>
          <w:sz w:val="36"/>
          <w:szCs w:val="36"/>
          <w:lang w:val="en-GB"/>
        </w:rPr>
        <w:tab/>
        <w:t>Literature study</w:t>
      </w:r>
    </w:p>
    <w:p w:rsidR="0002663E" w:rsidRDefault="0002663E" w:rsidP="0002663E">
      <w:pPr>
        <w:rPr>
          <w:lang w:val="en-GB"/>
        </w:rPr>
      </w:pPr>
    </w:p>
    <w:p w:rsidR="0002663E" w:rsidRPr="003B2585" w:rsidRDefault="003B2585" w:rsidP="003B2585">
      <w:pPr>
        <w:pStyle w:val="ListParagraph"/>
        <w:numPr>
          <w:ilvl w:val="1"/>
          <w:numId w:val="15"/>
        </w:numPr>
        <w:rPr>
          <w:b/>
          <w:sz w:val="28"/>
          <w:szCs w:val="28"/>
          <w:lang w:val="en-GB"/>
        </w:rPr>
      </w:pPr>
      <w:r w:rsidRPr="003B2585">
        <w:rPr>
          <w:b/>
          <w:sz w:val="28"/>
          <w:szCs w:val="28"/>
          <w:lang w:val="en-GB"/>
        </w:rPr>
        <w:t>BACKGROUND AND CONTEXT OF THE PROBLEM</w:t>
      </w:r>
    </w:p>
    <w:p w:rsidR="003B2585" w:rsidRDefault="003B2585" w:rsidP="003B2585">
      <w:pPr>
        <w:rPr>
          <w:b/>
          <w:sz w:val="24"/>
          <w:szCs w:val="24"/>
          <w:lang w:val="en-GB"/>
        </w:rPr>
      </w:pPr>
    </w:p>
    <w:p w:rsidR="003B2585" w:rsidRDefault="003B2585" w:rsidP="001237A1">
      <w:pPr>
        <w:jc w:val="both"/>
        <w:rPr>
          <w:sz w:val="24"/>
          <w:szCs w:val="24"/>
          <w:lang w:val="en-GB"/>
        </w:rPr>
      </w:pPr>
      <w:r>
        <w:rPr>
          <w:sz w:val="24"/>
          <w:szCs w:val="24"/>
          <w:lang w:val="en-GB"/>
        </w:rPr>
        <w:t>With the widespread proliferation of sensors in all different types of environments a new use case has come up in recent times called the Internet of Things (IoT) where sensor devices are interconnected to form wireless sensor networks (WSN). WSN have applications in many different fields including but not limited to the mining and aeronautic industry.</w:t>
      </w:r>
    </w:p>
    <w:p w:rsidR="003B2585" w:rsidRDefault="003B2585" w:rsidP="001237A1">
      <w:pPr>
        <w:jc w:val="both"/>
        <w:rPr>
          <w:sz w:val="24"/>
          <w:szCs w:val="24"/>
          <w:lang w:val="en-GB"/>
        </w:rPr>
      </w:pPr>
    </w:p>
    <w:p w:rsidR="003B2585" w:rsidRDefault="003B2585" w:rsidP="001237A1">
      <w:pPr>
        <w:jc w:val="both"/>
        <w:rPr>
          <w:sz w:val="24"/>
          <w:szCs w:val="24"/>
          <w:lang w:val="en-GB"/>
        </w:rPr>
      </w:pPr>
      <w:r>
        <w:rPr>
          <w:sz w:val="24"/>
          <w:szCs w:val="24"/>
          <w:lang w:val="en-GB"/>
        </w:rPr>
        <w:t xml:space="preserve">Different WSN may use different technologies to achieve the required goals, be </w:t>
      </w:r>
      <w:r w:rsidR="00B40216">
        <w:rPr>
          <w:sz w:val="24"/>
          <w:szCs w:val="24"/>
          <w:lang w:val="en-GB"/>
        </w:rPr>
        <w:t xml:space="preserve">it </w:t>
      </w:r>
      <w:r>
        <w:rPr>
          <w:sz w:val="24"/>
          <w:szCs w:val="24"/>
          <w:lang w:val="en-GB"/>
        </w:rPr>
        <w:t>networks that may require low-power usage</w:t>
      </w:r>
      <w:r w:rsidR="00B40216">
        <w:rPr>
          <w:sz w:val="24"/>
          <w:szCs w:val="24"/>
          <w:lang w:val="en-GB"/>
        </w:rPr>
        <w:t xml:space="preserve"> (</w:t>
      </w:r>
      <w:proofErr w:type="spellStart"/>
      <w:r w:rsidR="00B40216">
        <w:rPr>
          <w:sz w:val="24"/>
          <w:szCs w:val="24"/>
          <w:lang w:val="en-GB"/>
        </w:rPr>
        <w:t>LoRa</w:t>
      </w:r>
      <w:proofErr w:type="spellEnd"/>
      <w:r w:rsidR="00B40216">
        <w:rPr>
          <w:sz w:val="24"/>
          <w:szCs w:val="24"/>
          <w:lang w:val="en-GB"/>
        </w:rPr>
        <w:t>)</w:t>
      </w:r>
      <w:r>
        <w:rPr>
          <w:sz w:val="24"/>
          <w:szCs w:val="24"/>
          <w:lang w:val="en-GB"/>
        </w:rPr>
        <w:t>, networks that need to communicate over vast distances</w:t>
      </w:r>
      <w:r w:rsidR="00727E07">
        <w:rPr>
          <w:sz w:val="24"/>
          <w:szCs w:val="24"/>
          <w:lang w:val="en-GB"/>
        </w:rPr>
        <w:t xml:space="preserve"> at a low cost</w:t>
      </w:r>
      <w:r w:rsidR="00B40216">
        <w:rPr>
          <w:sz w:val="24"/>
          <w:szCs w:val="24"/>
          <w:lang w:val="en-GB"/>
        </w:rPr>
        <w:t xml:space="preserve"> (</w:t>
      </w:r>
      <w:proofErr w:type="spellStart"/>
      <w:r w:rsidR="00E1662D">
        <w:rPr>
          <w:sz w:val="24"/>
          <w:szCs w:val="24"/>
          <w:lang w:val="en-GB"/>
        </w:rPr>
        <w:t>S</w:t>
      </w:r>
      <w:r w:rsidR="00B40216">
        <w:rPr>
          <w:sz w:val="24"/>
          <w:szCs w:val="24"/>
          <w:lang w:val="en-GB"/>
        </w:rPr>
        <w:t>igfox</w:t>
      </w:r>
      <w:proofErr w:type="spellEnd"/>
      <w:r w:rsidR="00B40216">
        <w:rPr>
          <w:sz w:val="24"/>
          <w:szCs w:val="24"/>
          <w:lang w:val="en-GB"/>
        </w:rPr>
        <w:t>) or networks that need fast and reliable communication (ZigBee)</w:t>
      </w:r>
      <w:r w:rsidR="00CD38FF">
        <w:rPr>
          <w:sz w:val="24"/>
          <w:szCs w:val="24"/>
          <w:lang w:val="en-GB"/>
        </w:rPr>
        <w:t>.</w:t>
      </w:r>
    </w:p>
    <w:p w:rsidR="00CD38FF" w:rsidRDefault="00CD38FF" w:rsidP="001237A1">
      <w:pPr>
        <w:jc w:val="both"/>
        <w:rPr>
          <w:sz w:val="24"/>
          <w:szCs w:val="24"/>
          <w:lang w:val="en-GB"/>
        </w:rPr>
      </w:pPr>
    </w:p>
    <w:p w:rsidR="00CD38FF" w:rsidRDefault="00CD38FF" w:rsidP="001237A1">
      <w:pPr>
        <w:jc w:val="both"/>
        <w:rPr>
          <w:sz w:val="24"/>
          <w:szCs w:val="24"/>
          <w:lang w:val="en-GB"/>
        </w:rPr>
      </w:pPr>
      <w:r>
        <w:rPr>
          <w:sz w:val="24"/>
          <w:szCs w:val="24"/>
          <w:lang w:val="en-GB"/>
        </w:rPr>
        <w:t>Two problems arise in all these WSN that may cause loss of important data. The first problem deals with the noise level in the environment. If the noise level is</w:t>
      </w:r>
      <w:r w:rsidR="003629FC">
        <w:rPr>
          <w:sz w:val="24"/>
          <w:szCs w:val="24"/>
          <w:lang w:val="en-GB"/>
        </w:rPr>
        <w:t xml:space="preserve"> </w:t>
      </w:r>
      <w:proofErr w:type="gramStart"/>
      <w:r>
        <w:rPr>
          <w:sz w:val="24"/>
          <w:szCs w:val="24"/>
          <w:lang w:val="en-GB"/>
        </w:rPr>
        <w:t>high</w:t>
      </w:r>
      <w:proofErr w:type="gramEnd"/>
      <w:r>
        <w:rPr>
          <w:sz w:val="24"/>
          <w:szCs w:val="24"/>
          <w:lang w:val="en-GB"/>
        </w:rPr>
        <w:t xml:space="preserve"> then it may result in a degraded signal strength and thus performance in the WSN degrades to a point where data packets are lost (packet loss) or corrupted packets being transmitted across the network. These lost or corrupted packets may then cause errors further down the WSN pipeline if the application requires corrective action.</w:t>
      </w:r>
    </w:p>
    <w:p w:rsidR="00CD38FF" w:rsidRDefault="00CD38FF" w:rsidP="001237A1">
      <w:pPr>
        <w:jc w:val="both"/>
        <w:rPr>
          <w:sz w:val="24"/>
          <w:szCs w:val="24"/>
          <w:lang w:val="en-GB"/>
        </w:rPr>
      </w:pPr>
      <w:r>
        <w:rPr>
          <w:sz w:val="24"/>
          <w:szCs w:val="24"/>
          <w:lang w:val="en-GB"/>
        </w:rPr>
        <w:t>The second problem deals with dead sensor nodes in the network. Dead sensor nodes are sensor nodes in a network that have failed or stopped responding</w:t>
      </w:r>
      <w:r w:rsidR="00E25B73">
        <w:rPr>
          <w:sz w:val="24"/>
          <w:szCs w:val="24"/>
          <w:lang w:val="en-GB"/>
        </w:rPr>
        <w:t xml:space="preserve"> and thus the data from these nodes is no longer being collected.</w:t>
      </w:r>
    </w:p>
    <w:p w:rsidR="00E25B73" w:rsidRDefault="00E25B73" w:rsidP="001237A1">
      <w:pPr>
        <w:jc w:val="both"/>
        <w:rPr>
          <w:sz w:val="24"/>
          <w:szCs w:val="24"/>
          <w:lang w:val="en-GB"/>
        </w:rPr>
      </w:pPr>
    </w:p>
    <w:p w:rsidR="00E25B73" w:rsidRDefault="00E25B73" w:rsidP="001237A1">
      <w:pPr>
        <w:jc w:val="both"/>
        <w:rPr>
          <w:sz w:val="24"/>
          <w:szCs w:val="24"/>
          <w:lang w:val="en-GB"/>
        </w:rPr>
      </w:pPr>
      <w:r>
        <w:rPr>
          <w:sz w:val="24"/>
          <w:szCs w:val="24"/>
          <w:lang w:val="en-GB"/>
        </w:rPr>
        <w:t xml:space="preserve">There are different systems in place that deal with the above problems, one of which is called data imputation where empty values are substituted with values that should be the same or close to the original values. There are two main methods of data imputation called statistical imputation and imputation using machine learning. </w:t>
      </w:r>
    </w:p>
    <w:p w:rsidR="00E25B73" w:rsidRDefault="00E25B73" w:rsidP="001237A1">
      <w:pPr>
        <w:jc w:val="both"/>
        <w:rPr>
          <w:sz w:val="24"/>
          <w:szCs w:val="24"/>
          <w:lang w:val="en-GB"/>
        </w:rPr>
      </w:pPr>
    </w:p>
    <w:p w:rsidR="00E25B73" w:rsidRPr="00E25B73" w:rsidRDefault="00E25B73" w:rsidP="001237A1">
      <w:pPr>
        <w:pStyle w:val="ListParagraph"/>
        <w:numPr>
          <w:ilvl w:val="2"/>
          <w:numId w:val="15"/>
        </w:numPr>
        <w:jc w:val="both"/>
        <w:rPr>
          <w:b/>
          <w:i/>
          <w:sz w:val="24"/>
          <w:szCs w:val="24"/>
          <w:lang w:val="en-GB"/>
        </w:rPr>
      </w:pPr>
      <w:r w:rsidRPr="00E25B73">
        <w:rPr>
          <w:b/>
          <w:i/>
          <w:sz w:val="24"/>
          <w:szCs w:val="24"/>
          <w:lang w:val="en-GB"/>
        </w:rPr>
        <w:t>Statistical imputation</w:t>
      </w:r>
    </w:p>
    <w:p w:rsidR="00E25B73" w:rsidRPr="00E25B73" w:rsidRDefault="00E25B73" w:rsidP="001237A1">
      <w:pPr>
        <w:jc w:val="both"/>
        <w:rPr>
          <w:sz w:val="24"/>
          <w:szCs w:val="24"/>
          <w:lang w:val="en-GB"/>
        </w:rPr>
      </w:pPr>
    </w:p>
    <w:p w:rsidR="00E25B73" w:rsidRDefault="00E25B73" w:rsidP="001237A1">
      <w:pPr>
        <w:pBdr>
          <w:bottom w:val="single" w:sz="6" w:space="0" w:color="auto"/>
        </w:pBdr>
        <w:jc w:val="both"/>
        <w:rPr>
          <w:sz w:val="24"/>
          <w:szCs w:val="24"/>
          <w:lang w:val="en-GB"/>
        </w:rPr>
      </w:pPr>
      <w:r>
        <w:rPr>
          <w:sz w:val="24"/>
          <w:szCs w:val="24"/>
          <w:lang w:val="en-GB"/>
        </w:rPr>
        <w:t>Using the existing data, missing values can be imputed using statistical analysis and applying different methods like hot-</w:t>
      </w:r>
      <w:r w:rsidR="00E10650">
        <w:rPr>
          <w:sz w:val="24"/>
          <w:szCs w:val="24"/>
          <w:lang w:val="en-GB"/>
        </w:rPr>
        <w:t>swapping,</w:t>
      </w:r>
      <w:r>
        <w:rPr>
          <w:sz w:val="24"/>
          <w:szCs w:val="24"/>
          <w:lang w:val="en-GB"/>
        </w:rPr>
        <w:t xml:space="preserve"> cold-decking, mean substitution and regression. </w:t>
      </w:r>
    </w:p>
    <w:p w:rsidR="00E10650" w:rsidRDefault="00E10650" w:rsidP="001237A1">
      <w:pPr>
        <w:pBdr>
          <w:bottom w:val="single" w:sz="6" w:space="0" w:color="auto"/>
        </w:pBdr>
        <w:jc w:val="both"/>
        <w:rPr>
          <w:sz w:val="24"/>
          <w:szCs w:val="24"/>
          <w:lang w:val="en-GB"/>
        </w:rPr>
      </w:pPr>
    </w:p>
    <w:p w:rsidR="00E25B73" w:rsidRPr="00E10650" w:rsidRDefault="00E25B73" w:rsidP="001237A1">
      <w:pPr>
        <w:pBdr>
          <w:bottom w:val="single" w:sz="6" w:space="0" w:color="auto"/>
        </w:pBdr>
        <w:jc w:val="both"/>
        <w:rPr>
          <w:i/>
          <w:sz w:val="24"/>
          <w:szCs w:val="24"/>
          <w:lang w:val="en-GB"/>
        </w:rPr>
      </w:pPr>
      <w:r w:rsidRPr="00E10650">
        <w:rPr>
          <w:i/>
          <w:sz w:val="24"/>
          <w:szCs w:val="24"/>
          <w:lang w:val="en-GB"/>
        </w:rPr>
        <w:t>1.1.1.1 Hot-swapping</w:t>
      </w:r>
      <w:r w:rsidR="00A45544">
        <w:rPr>
          <w:i/>
          <w:sz w:val="24"/>
          <w:szCs w:val="24"/>
          <w:lang w:val="en-GB"/>
        </w:rPr>
        <w:t xml:space="preserve"> imputation</w:t>
      </w:r>
    </w:p>
    <w:p w:rsidR="00E10650" w:rsidRDefault="00E25B73" w:rsidP="001237A1">
      <w:pPr>
        <w:pBdr>
          <w:bottom w:val="single" w:sz="6" w:space="0" w:color="auto"/>
        </w:pBdr>
        <w:jc w:val="both"/>
        <w:rPr>
          <w:sz w:val="24"/>
          <w:szCs w:val="24"/>
          <w:lang w:val="en-GB"/>
        </w:rPr>
      </w:pPr>
      <w:r>
        <w:rPr>
          <w:sz w:val="24"/>
          <w:szCs w:val="24"/>
          <w:lang w:val="en-GB"/>
        </w:rPr>
        <w:t>Hots-swapping used to be a common data imputation technique where missing values would be imputed randomly from a randomly selected record that had other similar inputs. A common way to</w:t>
      </w:r>
      <w:r w:rsidR="00E10650">
        <w:rPr>
          <w:sz w:val="24"/>
          <w:szCs w:val="24"/>
          <w:lang w:val="en-GB"/>
        </w:rPr>
        <w:t xml:space="preserve"> use this method would be to simply use the previous record to impute the record with the missing data. An issue arises with this method in that if a sensor goes offline for a n unspecified amount of time, then the method assumes that the values are not varying, and this increases the bias of the imputed values.</w:t>
      </w:r>
    </w:p>
    <w:p w:rsidR="00E10650" w:rsidRDefault="00E10650" w:rsidP="001237A1">
      <w:pPr>
        <w:pBdr>
          <w:bottom w:val="single" w:sz="6" w:space="0" w:color="auto"/>
        </w:pBdr>
        <w:jc w:val="both"/>
        <w:rPr>
          <w:lang w:val="en-GB"/>
        </w:rPr>
      </w:pPr>
    </w:p>
    <w:p w:rsidR="00E10650" w:rsidRDefault="00E10650" w:rsidP="001237A1">
      <w:pPr>
        <w:pBdr>
          <w:bottom w:val="single" w:sz="6" w:space="0" w:color="auto"/>
        </w:pBdr>
        <w:jc w:val="both"/>
        <w:rPr>
          <w:i/>
          <w:sz w:val="24"/>
          <w:szCs w:val="24"/>
          <w:lang w:val="en-GB"/>
        </w:rPr>
      </w:pPr>
      <w:r>
        <w:rPr>
          <w:i/>
          <w:sz w:val="24"/>
          <w:szCs w:val="24"/>
          <w:lang w:val="en-GB"/>
        </w:rPr>
        <w:lastRenderedPageBreak/>
        <w:t>1.1.1.2 Cold-decking</w:t>
      </w:r>
      <w:r w:rsidR="00A45544">
        <w:rPr>
          <w:i/>
          <w:sz w:val="24"/>
          <w:szCs w:val="24"/>
          <w:lang w:val="en-GB"/>
        </w:rPr>
        <w:t xml:space="preserve"> imputation</w:t>
      </w:r>
    </w:p>
    <w:p w:rsidR="0069693A" w:rsidRDefault="00E10650" w:rsidP="001237A1">
      <w:pPr>
        <w:pBdr>
          <w:bottom w:val="single" w:sz="6" w:space="0" w:color="auto"/>
        </w:pBdr>
        <w:jc w:val="both"/>
        <w:rPr>
          <w:sz w:val="24"/>
          <w:szCs w:val="24"/>
          <w:lang w:val="en-GB"/>
        </w:rPr>
      </w:pPr>
      <w:r>
        <w:rPr>
          <w:sz w:val="24"/>
          <w:szCs w:val="24"/>
          <w:lang w:val="en-GB"/>
        </w:rPr>
        <w:t xml:space="preserve">Cold-decking uses a similar principal to hot-swapping with the only difference being that instead of using the current dataset to randomly select values it uses a </w:t>
      </w:r>
      <w:r w:rsidR="00A06744">
        <w:rPr>
          <w:sz w:val="24"/>
          <w:szCs w:val="24"/>
          <w:lang w:val="en-GB"/>
        </w:rPr>
        <w:t>donor</w:t>
      </w:r>
      <w:r>
        <w:rPr>
          <w:sz w:val="24"/>
          <w:szCs w:val="24"/>
          <w:lang w:val="en-GB"/>
        </w:rPr>
        <w:t xml:space="preserve"> from a different dataset with the same fields.</w:t>
      </w:r>
      <w:r w:rsidR="00A06744">
        <w:rPr>
          <w:sz w:val="24"/>
          <w:szCs w:val="24"/>
          <w:lang w:val="en-GB"/>
        </w:rPr>
        <w:t xml:space="preserve"> The issue is clear right away that using a dataset from a different source may have wildly different values than the dataset which requires imputation.</w:t>
      </w:r>
    </w:p>
    <w:p w:rsidR="0069693A" w:rsidRDefault="0069693A" w:rsidP="001237A1">
      <w:pPr>
        <w:pBdr>
          <w:bottom w:val="single" w:sz="6" w:space="0" w:color="auto"/>
        </w:pBdr>
        <w:jc w:val="both"/>
        <w:rPr>
          <w:lang w:val="en-GB"/>
        </w:rPr>
      </w:pPr>
    </w:p>
    <w:p w:rsidR="0069693A" w:rsidRDefault="0069693A" w:rsidP="001237A1">
      <w:pPr>
        <w:pBdr>
          <w:bottom w:val="single" w:sz="6" w:space="0" w:color="auto"/>
        </w:pBdr>
        <w:jc w:val="both"/>
        <w:rPr>
          <w:i/>
          <w:sz w:val="24"/>
          <w:szCs w:val="24"/>
          <w:lang w:val="en-GB"/>
        </w:rPr>
      </w:pPr>
      <w:r>
        <w:rPr>
          <w:i/>
          <w:sz w:val="24"/>
          <w:szCs w:val="24"/>
          <w:lang w:val="en-GB"/>
        </w:rPr>
        <w:t>1.1.1.3 Mean substitution</w:t>
      </w:r>
      <w:r w:rsidR="00A45544">
        <w:rPr>
          <w:i/>
          <w:sz w:val="24"/>
          <w:szCs w:val="24"/>
          <w:lang w:val="en-GB"/>
        </w:rPr>
        <w:t xml:space="preserve"> imputation</w:t>
      </w:r>
    </w:p>
    <w:p w:rsidR="0069693A" w:rsidRDefault="0069693A" w:rsidP="001237A1">
      <w:pPr>
        <w:pBdr>
          <w:bottom w:val="single" w:sz="6" w:space="0" w:color="auto"/>
        </w:pBdr>
        <w:jc w:val="both"/>
        <w:rPr>
          <w:sz w:val="24"/>
          <w:szCs w:val="24"/>
          <w:lang w:val="en-GB"/>
        </w:rPr>
      </w:pPr>
      <w:r>
        <w:rPr>
          <w:sz w:val="24"/>
          <w:szCs w:val="24"/>
          <w:lang w:val="en-GB"/>
        </w:rPr>
        <w:t>Mean substitution makes use of averaging of similar data then replacing the missing values with the imputed data.  This does however cause the attenuation of any correlations involving the variables that are being imputed. This means that mean substitution is problematic in multivariate analysis but may be quite attractive for univariate analysis.</w:t>
      </w:r>
    </w:p>
    <w:p w:rsidR="0069693A" w:rsidRDefault="0069693A" w:rsidP="001237A1">
      <w:pPr>
        <w:pBdr>
          <w:bottom w:val="single" w:sz="6" w:space="0" w:color="auto"/>
        </w:pBdr>
        <w:jc w:val="both"/>
        <w:rPr>
          <w:sz w:val="24"/>
          <w:szCs w:val="24"/>
          <w:lang w:val="en-GB"/>
        </w:rPr>
      </w:pPr>
      <w:bookmarkStart w:id="3" w:name="_GoBack"/>
      <w:bookmarkEnd w:id="3"/>
    </w:p>
    <w:p w:rsidR="0069693A" w:rsidRDefault="0069693A" w:rsidP="001237A1">
      <w:pPr>
        <w:pBdr>
          <w:bottom w:val="single" w:sz="6" w:space="0" w:color="auto"/>
        </w:pBdr>
        <w:jc w:val="both"/>
        <w:rPr>
          <w:lang w:val="en-GB"/>
        </w:rPr>
      </w:pPr>
      <w:r w:rsidRPr="0069693A">
        <w:rPr>
          <w:i/>
          <w:sz w:val="24"/>
          <w:szCs w:val="24"/>
          <w:lang w:val="en-GB"/>
        </w:rPr>
        <w:t>1.1.1.4 Regression</w:t>
      </w:r>
      <w:r w:rsidR="00A45544">
        <w:rPr>
          <w:i/>
          <w:sz w:val="24"/>
          <w:szCs w:val="24"/>
          <w:lang w:val="en-GB"/>
        </w:rPr>
        <w:t xml:space="preserve"> imputation</w:t>
      </w:r>
    </w:p>
    <w:p w:rsidR="0069693A" w:rsidRDefault="0069693A" w:rsidP="001237A1">
      <w:pPr>
        <w:pBdr>
          <w:bottom w:val="single" w:sz="6" w:space="0" w:color="auto"/>
        </w:pBdr>
        <w:jc w:val="both"/>
        <w:rPr>
          <w:sz w:val="24"/>
          <w:szCs w:val="24"/>
          <w:lang w:val="en-GB"/>
        </w:rPr>
      </w:pPr>
      <w:r>
        <w:rPr>
          <w:sz w:val="24"/>
          <w:szCs w:val="24"/>
          <w:lang w:val="en-GB"/>
        </w:rPr>
        <w:t>Regression imputation involves   predicting values based on other variables in the dataset and then fitting a curve to the dataset. The model is then used to impute values in cases where variables are missing. The issue with this method is that the estimates will fit perfectly along the regression line without any variance which causes the relationship to be over identified and suggests greater precision in the imputed values than is warranted. In other words, the model predicts the most likely value but does not supply any uncertainty about the value.</w:t>
      </w:r>
    </w:p>
    <w:p w:rsidR="0069693A" w:rsidRDefault="0069693A" w:rsidP="001237A1">
      <w:pPr>
        <w:pBdr>
          <w:bottom w:val="single" w:sz="6" w:space="0" w:color="auto"/>
        </w:pBdr>
        <w:jc w:val="both"/>
        <w:rPr>
          <w:lang w:val="en-GB"/>
        </w:rPr>
      </w:pPr>
    </w:p>
    <w:p w:rsidR="00A45544" w:rsidRPr="00740690" w:rsidRDefault="00A45544" w:rsidP="001237A1">
      <w:pPr>
        <w:pStyle w:val="ListParagraph"/>
        <w:numPr>
          <w:ilvl w:val="2"/>
          <w:numId w:val="15"/>
        </w:numPr>
        <w:pBdr>
          <w:bottom w:val="single" w:sz="6" w:space="0" w:color="auto"/>
        </w:pBdr>
        <w:jc w:val="both"/>
        <w:rPr>
          <w:b/>
          <w:i/>
          <w:sz w:val="24"/>
          <w:szCs w:val="24"/>
          <w:lang w:val="en-GB"/>
        </w:rPr>
      </w:pPr>
      <w:r w:rsidRPr="00740690">
        <w:rPr>
          <w:b/>
          <w:i/>
          <w:sz w:val="24"/>
          <w:szCs w:val="24"/>
          <w:lang w:val="en-GB"/>
        </w:rPr>
        <w:t>Imputation using machine learning</w:t>
      </w:r>
    </w:p>
    <w:p w:rsidR="00740690" w:rsidRPr="00740690" w:rsidRDefault="00740690" w:rsidP="001237A1">
      <w:pPr>
        <w:pBdr>
          <w:bottom w:val="single" w:sz="6" w:space="0" w:color="auto"/>
        </w:pBdr>
        <w:jc w:val="both"/>
        <w:rPr>
          <w:b/>
          <w:sz w:val="28"/>
          <w:szCs w:val="28"/>
          <w:lang w:val="en-GB"/>
        </w:rPr>
      </w:pPr>
    </w:p>
    <w:p w:rsidR="005002BE" w:rsidRDefault="00A45544" w:rsidP="001237A1">
      <w:pPr>
        <w:pBdr>
          <w:bottom w:val="single" w:sz="6" w:space="0" w:color="auto"/>
        </w:pBdr>
        <w:jc w:val="both"/>
        <w:rPr>
          <w:sz w:val="24"/>
          <w:szCs w:val="24"/>
          <w:lang w:val="en-GB"/>
        </w:rPr>
      </w:pPr>
      <w:r>
        <w:rPr>
          <w:sz w:val="24"/>
          <w:szCs w:val="24"/>
          <w:lang w:val="en-GB"/>
        </w:rPr>
        <w:t>Using the existing data, machine learning algorithms may be implemented to learn the relationship between all the variables in a dataset such that if there are missing values then the chosen method of machine learning can impute the values based on the learned relationship. The three main methods of machine learning involve lazy using K-Nearest Neighbours algorithm (KNN) learning, supervised learning using a multiple layer perceptron (MLP) and unsupervised learning using a self-organising map (SOM).</w:t>
      </w:r>
    </w:p>
    <w:p w:rsidR="005002BE" w:rsidRDefault="005002BE" w:rsidP="001237A1">
      <w:pPr>
        <w:pBdr>
          <w:bottom w:val="single" w:sz="6" w:space="0" w:color="auto"/>
        </w:pBdr>
        <w:jc w:val="both"/>
        <w:rPr>
          <w:sz w:val="24"/>
          <w:szCs w:val="24"/>
          <w:lang w:val="en-GB"/>
        </w:rPr>
      </w:pPr>
    </w:p>
    <w:p w:rsidR="004E1D20" w:rsidRDefault="00A45544" w:rsidP="001237A1">
      <w:pPr>
        <w:pBdr>
          <w:bottom w:val="single" w:sz="6" w:space="0" w:color="auto"/>
        </w:pBdr>
        <w:jc w:val="both"/>
        <w:rPr>
          <w:i/>
          <w:sz w:val="24"/>
          <w:szCs w:val="24"/>
          <w:lang w:val="en-GB"/>
        </w:rPr>
      </w:pPr>
      <w:r>
        <w:rPr>
          <w:i/>
          <w:sz w:val="24"/>
          <w:szCs w:val="24"/>
          <w:lang w:val="en-GB"/>
        </w:rPr>
        <w:t>1.1.2.1 Lazy learning imputation</w:t>
      </w:r>
    </w:p>
    <w:p w:rsidR="001237A1" w:rsidRDefault="007B24D7" w:rsidP="001237A1">
      <w:pPr>
        <w:pBdr>
          <w:bottom w:val="single" w:sz="6" w:space="0" w:color="auto"/>
        </w:pBdr>
        <w:jc w:val="both"/>
        <w:rPr>
          <w:color w:val="000000" w:themeColor="text1"/>
          <w:sz w:val="24"/>
          <w:szCs w:val="24"/>
          <w:lang w:val="en-GB"/>
        </w:rPr>
      </w:pPr>
      <w:r>
        <w:rPr>
          <w:sz w:val="24"/>
          <w:szCs w:val="24"/>
          <w:lang w:val="en-GB"/>
        </w:rPr>
        <w:t xml:space="preserve">The KNN algorithm </w:t>
      </w:r>
      <w:r w:rsidR="00C1355E">
        <w:rPr>
          <w:sz w:val="24"/>
          <w:szCs w:val="24"/>
          <w:lang w:val="en-GB"/>
        </w:rPr>
        <w:t>is one of the popular lazy learning algorithms</w:t>
      </w:r>
      <w:r w:rsidR="00711E59">
        <w:rPr>
          <w:sz w:val="24"/>
          <w:szCs w:val="24"/>
          <w:lang w:val="en-GB"/>
        </w:rPr>
        <w:t xml:space="preserve"> in the </w:t>
      </w:r>
      <w:r w:rsidR="004B06AA">
        <w:rPr>
          <w:sz w:val="24"/>
          <w:szCs w:val="24"/>
          <w:lang w:val="en-GB"/>
        </w:rPr>
        <w:t xml:space="preserve">field of machine learning. By utilising an existing dataset, the KNN algorithm </w:t>
      </w:r>
      <w:proofErr w:type="gramStart"/>
      <w:r w:rsidR="004B06AA">
        <w:rPr>
          <w:sz w:val="24"/>
          <w:szCs w:val="24"/>
          <w:lang w:val="en-GB"/>
        </w:rPr>
        <w:t>is able to</w:t>
      </w:r>
      <w:proofErr w:type="gramEnd"/>
      <w:r w:rsidR="004B06AA">
        <w:rPr>
          <w:sz w:val="24"/>
          <w:szCs w:val="24"/>
          <w:lang w:val="en-GB"/>
        </w:rPr>
        <w:t xml:space="preserve"> impute values in time-series datasets by comparing the incoming values and matching them to the </w:t>
      </w:r>
      <w:r w:rsidR="004B06AA">
        <w:rPr>
          <w:i/>
          <w:sz w:val="24"/>
          <w:szCs w:val="24"/>
          <w:lang w:val="en-GB"/>
        </w:rPr>
        <w:t>k</w:t>
      </w:r>
      <w:r w:rsidR="004B06AA">
        <w:rPr>
          <w:sz w:val="24"/>
          <w:szCs w:val="24"/>
          <w:lang w:val="en-GB"/>
        </w:rPr>
        <w:t xml:space="preserve"> nearest values that closely resemble the similar multivariate values in the dataset as shown in </w:t>
      </w:r>
      <w:r w:rsidR="004B06AA">
        <w:rPr>
          <w:color w:val="FF0000"/>
          <w:sz w:val="24"/>
          <w:szCs w:val="24"/>
          <w:lang w:val="en-GB"/>
        </w:rPr>
        <w:t>insert figure here.</w:t>
      </w:r>
      <w:r w:rsidR="004B06AA">
        <w:rPr>
          <w:color w:val="000000" w:themeColor="text1"/>
          <w:sz w:val="24"/>
          <w:szCs w:val="24"/>
          <w:lang w:val="en-GB"/>
        </w:rPr>
        <w:t xml:space="preserve"> </w:t>
      </w:r>
    </w:p>
    <w:p w:rsidR="00C35A9B" w:rsidRPr="00000B42" w:rsidRDefault="004B06AA" w:rsidP="001237A1">
      <w:pPr>
        <w:pBdr>
          <w:bottom w:val="single" w:sz="6" w:space="0" w:color="auto"/>
        </w:pBdr>
        <w:jc w:val="both"/>
        <w:rPr>
          <w:color w:val="000000" w:themeColor="text1"/>
          <w:sz w:val="24"/>
          <w:szCs w:val="24"/>
          <w:lang w:val="en-GB"/>
        </w:rPr>
      </w:pPr>
      <w:r>
        <w:rPr>
          <w:color w:val="000000" w:themeColor="text1"/>
          <w:sz w:val="24"/>
          <w:szCs w:val="24"/>
          <w:lang w:val="en-GB"/>
        </w:rPr>
        <w:t>As the database increases, the speed with which the KNN algorithm can impute values begins to degrade and becomes computationally expensive thus making it unfeasible to implement on microcontrollers with limited computational capacity.</w:t>
      </w:r>
      <w:r w:rsidR="00000B42">
        <w:rPr>
          <w:color w:val="000000" w:themeColor="text1"/>
          <w:sz w:val="24"/>
          <w:szCs w:val="24"/>
          <w:lang w:val="en-GB"/>
        </w:rPr>
        <w:t xml:space="preserve"> </w:t>
      </w:r>
      <w:r w:rsidR="00000B42">
        <w:rPr>
          <w:color w:val="00B050"/>
          <w:sz w:val="24"/>
          <w:szCs w:val="24"/>
          <w:lang w:val="en-GB"/>
        </w:rPr>
        <w:t>Cite uses the KNN algorithm to great effect on a breast cancer dataset</w:t>
      </w:r>
    </w:p>
    <w:p w:rsidR="00C35A9B" w:rsidRDefault="00C35A9B" w:rsidP="001237A1">
      <w:pPr>
        <w:pBdr>
          <w:bottom w:val="single" w:sz="6" w:space="0" w:color="auto"/>
        </w:pBdr>
        <w:jc w:val="both"/>
        <w:rPr>
          <w:lang w:val="en-GB"/>
        </w:rPr>
      </w:pPr>
    </w:p>
    <w:p w:rsidR="006319DF" w:rsidRDefault="00C35A9B" w:rsidP="001237A1">
      <w:pPr>
        <w:pBdr>
          <w:bottom w:val="single" w:sz="6" w:space="0" w:color="auto"/>
        </w:pBdr>
        <w:jc w:val="both"/>
        <w:rPr>
          <w:i/>
          <w:sz w:val="24"/>
          <w:szCs w:val="24"/>
          <w:lang w:val="en-GB"/>
        </w:rPr>
      </w:pPr>
      <w:r>
        <w:rPr>
          <w:i/>
          <w:sz w:val="24"/>
          <w:szCs w:val="24"/>
          <w:lang w:val="en-GB"/>
        </w:rPr>
        <w:t xml:space="preserve">1.1.2.2 </w:t>
      </w:r>
      <w:r w:rsidR="00C64048">
        <w:rPr>
          <w:i/>
          <w:sz w:val="24"/>
          <w:szCs w:val="24"/>
          <w:lang w:val="en-GB"/>
        </w:rPr>
        <w:t>Supervised learning</w:t>
      </w:r>
      <w:r>
        <w:rPr>
          <w:i/>
          <w:sz w:val="24"/>
          <w:szCs w:val="24"/>
          <w:lang w:val="en-GB"/>
        </w:rPr>
        <w:t xml:space="preserve"> imputation</w:t>
      </w:r>
    </w:p>
    <w:p w:rsidR="006319DF" w:rsidRDefault="006319DF" w:rsidP="001237A1">
      <w:pPr>
        <w:pBdr>
          <w:bottom w:val="single" w:sz="6" w:space="0" w:color="auto"/>
        </w:pBdr>
        <w:jc w:val="both"/>
        <w:rPr>
          <w:sz w:val="24"/>
          <w:szCs w:val="24"/>
        </w:rPr>
      </w:pPr>
      <w:r w:rsidRPr="006319DF">
        <w:rPr>
          <w:sz w:val="24"/>
          <w:szCs w:val="24"/>
        </w:rPr>
        <w:t xml:space="preserve">Artificial neural networks are a network of simple elements called artificial neurons which receive one or more inputs and then are passed through an activation function to change the internal state to produce an output based on the input and activation function. The multi-layered perceptron (MLP) neural network consists of a minimum three layers of neurons namely the input layer, the hidden layer (of which there may be more than </w:t>
      </w:r>
      <w:r w:rsidRPr="006319DF">
        <w:rPr>
          <w:sz w:val="24"/>
          <w:szCs w:val="24"/>
        </w:rPr>
        <w:lastRenderedPageBreak/>
        <w:t>one in the case of deep neural networks) and the output layer which are fully connected and each connection having its own weight. There are various methods to train the MLP weights with two methods being popular today namely the backpropagation algorithm</w:t>
      </w:r>
      <w:sdt>
        <w:sdtPr>
          <w:rPr>
            <w:sz w:val="24"/>
            <w:szCs w:val="24"/>
          </w:rPr>
          <w:id w:val="-424962669"/>
          <w:citation/>
        </w:sdtPr>
        <w:sdtContent>
          <w:r w:rsidRPr="006319DF">
            <w:rPr>
              <w:sz w:val="24"/>
              <w:szCs w:val="24"/>
            </w:rPr>
            <w:fldChar w:fldCharType="begin"/>
          </w:r>
          <w:r w:rsidRPr="006319DF">
            <w:rPr>
              <w:sz w:val="24"/>
              <w:szCs w:val="24"/>
              <w:lang w:val="en-ZA"/>
            </w:rPr>
            <w:instrText xml:space="preserve"> CITATION Backprop \l 7177 </w:instrText>
          </w:r>
          <w:r w:rsidRPr="006319DF">
            <w:rPr>
              <w:sz w:val="24"/>
              <w:szCs w:val="24"/>
            </w:rPr>
            <w:fldChar w:fldCharType="separate"/>
          </w:r>
          <w:r w:rsidRPr="006319DF">
            <w:rPr>
              <w:noProof/>
              <w:sz w:val="24"/>
              <w:szCs w:val="24"/>
              <w:lang w:val="en-ZA"/>
            </w:rPr>
            <w:t xml:space="preserve"> [1]</w:t>
          </w:r>
          <w:r w:rsidRPr="006319DF">
            <w:rPr>
              <w:sz w:val="24"/>
              <w:szCs w:val="24"/>
            </w:rPr>
            <w:fldChar w:fldCharType="end"/>
          </w:r>
        </w:sdtContent>
      </w:sdt>
      <w:r w:rsidRPr="006319DF">
        <w:rPr>
          <w:sz w:val="24"/>
          <w:szCs w:val="24"/>
        </w:rPr>
        <w:t xml:space="preserve"> and genetic algorithms</w:t>
      </w:r>
      <w:sdt>
        <w:sdtPr>
          <w:rPr>
            <w:sz w:val="24"/>
            <w:szCs w:val="24"/>
          </w:rPr>
          <w:id w:val="-1724971224"/>
          <w:citation/>
        </w:sdtPr>
        <w:sdtContent>
          <w:r w:rsidRPr="006319DF">
            <w:rPr>
              <w:sz w:val="24"/>
              <w:szCs w:val="24"/>
            </w:rPr>
            <w:fldChar w:fldCharType="begin"/>
          </w:r>
          <w:r w:rsidRPr="006319DF">
            <w:rPr>
              <w:sz w:val="24"/>
              <w:szCs w:val="24"/>
              <w:lang w:val="en-ZA"/>
            </w:rPr>
            <w:instrText xml:space="preserve">CITATION GenAlgo \l 7177 </w:instrText>
          </w:r>
          <w:r w:rsidRPr="006319DF">
            <w:rPr>
              <w:sz w:val="24"/>
              <w:szCs w:val="24"/>
            </w:rPr>
            <w:fldChar w:fldCharType="separate"/>
          </w:r>
          <w:r w:rsidRPr="006319DF">
            <w:rPr>
              <w:noProof/>
              <w:sz w:val="24"/>
              <w:szCs w:val="24"/>
              <w:lang w:val="en-ZA"/>
            </w:rPr>
            <w:t xml:space="preserve"> [2]</w:t>
          </w:r>
          <w:r w:rsidRPr="006319DF">
            <w:rPr>
              <w:sz w:val="24"/>
              <w:szCs w:val="24"/>
            </w:rPr>
            <w:fldChar w:fldCharType="end"/>
          </w:r>
        </w:sdtContent>
      </w:sdt>
      <w:r w:rsidRPr="006319DF">
        <w:rPr>
          <w:sz w:val="24"/>
          <w:szCs w:val="24"/>
        </w:rPr>
        <w:t xml:space="preserve"> . A typical representation of neural network is shown in </w:t>
      </w:r>
      <w:r w:rsidRPr="006319DF">
        <w:rPr>
          <w:sz w:val="24"/>
          <w:szCs w:val="24"/>
        </w:rPr>
        <w:fldChar w:fldCharType="begin"/>
      </w:r>
      <w:r w:rsidRPr="006319DF">
        <w:rPr>
          <w:sz w:val="24"/>
          <w:szCs w:val="24"/>
        </w:rPr>
        <w:instrText xml:space="preserve"> REF _Ref519589668 \h  \* MERGEFORMAT </w:instrText>
      </w:r>
      <w:r w:rsidRPr="006319DF">
        <w:rPr>
          <w:sz w:val="24"/>
          <w:szCs w:val="24"/>
        </w:rPr>
      </w:r>
      <w:r w:rsidRPr="006319DF">
        <w:rPr>
          <w:sz w:val="24"/>
          <w:szCs w:val="24"/>
        </w:rPr>
        <w:fldChar w:fldCharType="separate"/>
      </w:r>
      <w:r w:rsidRPr="006319DF">
        <w:rPr>
          <w:rStyle w:val="Strong"/>
          <w:sz w:val="24"/>
          <w:szCs w:val="24"/>
        </w:rPr>
        <w:t>Figure 1</w:t>
      </w:r>
      <w:r w:rsidRPr="006319DF">
        <w:rPr>
          <w:sz w:val="24"/>
          <w:szCs w:val="24"/>
        </w:rPr>
        <w:fldChar w:fldCharType="end"/>
      </w:r>
      <w:r w:rsidRPr="006319DF">
        <w:rPr>
          <w:sz w:val="24"/>
          <w:szCs w:val="24"/>
        </w:rPr>
        <w:t xml:space="preserve"> below showing that every layer is fully connected to the next layer.</w:t>
      </w:r>
    </w:p>
    <w:p w:rsidR="00FB6EA5" w:rsidRDefault="00FB6EA5" w:rsidP="001237A1">
      <w:pPr>
        <w:pBdr>
          <w:bottom w:val="single" w:sz="6" w:space="0" w:color="auto"/>
        </w:pBdr>
        <w:jc w:val="both"/>
        <w:rPr>
          <w:sz w:val="24"/>
          <w:szCs w:val="24"/>
        </w:rPr>
      </w:pPr>
    </w:p>
    <w:p w:rsidR="006319DF" w:rsidRPr="006319DF" w:rsidRDefault="006319DF" w:rsidP="006319DF">
      <w:pPr>
        <w:keepNext/>
        <w:jc w:val="center"/>
        <w:rPr>
          <w:sz w:val="24"/>
          <w:szCs w:val="24"/>
        </w:rPr>
      </w:pPr>
      <w:r w:rsidRPr="006319DF">
        <w:rPr>
          <w:noProof/>
          <w:sz w:val="24"/>
          <w:szCs w:val="24"/>
          <w:lang w:val="en-ZA" w:eastAsia="en-ZA"/>
        </w:rPr>
        <w:drawing>
          <wp:inline distT="0" distB="0" distL="0" distR="0" wp14:anchorId="7E8E6D68" wp14:editId="39082013">
            <wp:extent cx="5316279" cy="1977390"/>
            <wp:effectExtent l="0" t="0" r="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ural-network.png"/>
                    <pic:cNvPicPr/>
                  </pic:nvPicPr>
                  <pic:blipFill>
                    <a:blip r:embed="rId20">
                      <a:extLst>
                        <a:ext uri="{28A0092B-C50C-407E-A947-70E740481C1C}">
                          <a14:useLocalDpi xmlns:a14="http://schemas.microsoft.com/office/drawing/2010/main" val="0"/>
                        </a:ext>
                      </a:extLst>
                    </a:blip>
                    <a:stretch>
                      <a:fillRect/>
                    </a:stretch>
                  </pic:blipFill>
                  <pic:spPr>
                    <a:xfrm>
                      <a:off x="0" y="0"/>
                      <a:ext cx="5384062" cy="2002602"/>
                    </a:xfrm>
                    <a:prstGeom prst="rect">
                      <a:avLst/>
                    </a:prstGeom>
                  </pic:spPr>
                </pic:pic>
              </a:graphicData>
            </a:graphic>
          </wp:inline>
        </w:drawing>
      </w:r>
    </w:p>
    <w:p w:rsidR="006319DF" w:rsidRPr="006319DF" w:rsidRDefault="006319DF" w:rsidP="006319DF">
      <w:pPr>
        <w:pStyle w:val="Caption"/>
        <w:jc w:val="center"/>
        <w:rPr>
          <w:rStyle w:val="Strong"/>
          <w:i w:val="0"/>
          <w:color w:val="000000" w:themeColor="text1"/>
          <w:sz w:val="24"/>
          <w:szCs w:val="24"/>
        </w:rPr>
      </w:pPr>
      <w:bookmarkStart w:id="4" w:name="_Ref519589668"/>
      <w:r w:rsidRPr="006319DF">
        <w:rPr>
          <w:rStyle w:val="Strong"/>
          <w:i w:val="0"/>
          <w:color w:val="000000" w:themeColor="text1"/>
          <w:sz w:val="24"/>
          <w:szCs w:val="24"/>
        </w:rPr>
        <w:t xml:space="preserve">Figure </w:t>
      </w:r>
      <w:r w:rsidRPr="006319DF">
        <w:rPr>
          <w:rStyle w:val="Strong"/>
          <w:i w:val="0"/>
          <w:color w:val="000000" w:themeColor="text1"/>
          <w:sz w:val="24"/>
          <w:szCs w:val="24"/>
        </w:rPr>
        <w:fldChar w:fldCharType="begin"/>
      </w:r>
      <w:r w:rsidRPr="006319DF">
        <w:rPr>
          <w:rStyle w:val="Strong"/>
          <w:i w:val="0"/>
          <w:color w:val="000000" w:themeColor="text1"/>
          <w:sz w:val="24"/>
          <w:szCs w:val="24"/>
        </w:rPr>
        <w:instrText xml:space="preserve"> SEQ Figure \* ARABIC </w:instrText>
      </w:r>
      <w:r w:rsidRPr="006319DF">
        <w:rPr>
          <w:rStyle w:val="Strong"/>
          <w:i w:val="0"/>
          <w:color w:val="000000" w:themeColor="text1"/>
          <w:sz w:val="24"/>
          <w:szCs w:val="24"/>
        </w:rPr>
        <w:fldChar w:fldCharType="separate"/>
      </w:r>
      <w:r w:rsidR="000C36D3">
        <w:rPr>
          <w:rStyle w:val="Strong"/>
          <w:i w:val="0"/>
          <w:noProof/>
          <w:color w:val="000000" w:themeColor="text1"/>
          <w:sz w:val="24"/>
          <w:szCs w:val="24"/>
        </w:rPr>
        <w:t>6</w:t>
      </w:r>
      <w:r w:rsidRPr="006319DF">
        <w:rPr>
          <w:rStyle w:val="Strong"/>
          <w:i w:val="0"/>
          <w:color w:val="000000" w:themeColor="text1"/>
          <w:sz w:val="24"/>
          <w:szCs w:val="24"/>
        </w:rPr>
        <w:fldChar w:fldCharType="end"/>
      </w:r>
      <w:bookmarkEnd w:id="4"/>
      <w:r w:rsidRPr="006319DF">
        <w:rPr>
          <w:rStyle w:val="Strong"/>
          <w:i w:val="0"/>
          <w:color w:val="000000" w:themeColor="text1"/>
          <w:sz w:val="24"/>
          <w:szCs w:val="24"/>
        </w:rPr>
        <w:t>: A basic neural network</w:t>
      </w:r>
      <w:sdt>
        <w:sdtPr>
          <w:rPr>
            <w:rStyle w:val="Strong"/>
            <w:i w:val="0"/>
            <w:color w:val="000000" w:themeColor="text1"/>
            <w:sz w:val="24"/>
            <w:szCs w:val="24"/>
          </w:rPr>
          <w:id w:val="443046507"/>
          <w:citation/>
        </w:sdtPr>
        <w:sdtEndPr>
          <w:rPr>
            <w:rStyle w:val="Strong"/>
            <w:b w:val="0"/>
          </w:rPr>
        </w:sdtEndPr>
        <w:sdtContent>
          <w:r w:rsidRPr="006319DF">
            <w:rPr>
              <w:rStyle w:val="Strong"/>
              <w:i w:val="0"/>
              <w:color w:val="000000" w:themeColor="text1"/>
              <w:sz w:val="24"/>
              <w:szCs w:val="24"/>
            </w:rPr>
            <w:fldChar w:fldCharType="begin"/>
          </w:r>
          <w:r w:rsidRPr="006319DF">
            <w:rPr>
              <w:rStyle w:val="Strong"/>
              <w:i w:val="0"/>
              <w:color w:val="000000" w:themeColor="text1"/>
              <w:sz w:val="24"/>
              <w:szCs w:val="24"/>
              <w:lang w:val="en-ZA"/>
            </w:rPr>
            <w:instrText xml:space="preserve"> CITATION Mic15 \l 7177 </w:instrText>
          </w:r>
          <w:r w:rsidRPr="006319DF">
            <w:rPr>
              <w:rStyle w:val="Strong"/>
              <w:i w:val="0"/>
              <w:color w:val="000000" w:themeColor="text1"/>
              <w:sz w:val="24"/>
              <w:szCs w:val="24"/>
            </w:rPr>
            <w:fldChar w:fldCharType="separate"/>
          </w:r>
          <w:r w:rsidRPr="006319DF">
            <w:rPr>
              <w:rStyle w:val="Strong"/>
              <w:i w:val="0"/>
              <w:noProof/>
              <w:color w:val="000000" w:themeColor="text1"/>
              <w:sz w:val="24"/>
              <w:szCs w:val="24"/>
              <w:lang w:val="en-ZA"/>
            </w:rPr>
            <w:t xml:space="preserve"> </w:t>
          </w:r>
          <w:r w:rsidRPr="006319DF">
            <w:rPr>
              <w:i w:val="0"/>
              <w:noProof/>
              <w:color w:val="000000" w:themeColor="text1"/>
              <w:sz w:val="24"/>
              <w:szCs w:val="24"/>
              <w:lang w:val="en-ZA"/>
            </w:rPr>
            <w:t>[3]</w:t>
          </w:r>
          <w:r w:rsidRPr="006319DF">
            <w:rPr>
              <w:rStyle w:val="Strong"/>
              <w:i w:val="0"/>
              <w:color w:val="000000" w:themeColor="text1"/>
              <w:sz w:val="24"/>
              <w:szCs w:val="24"/>
            </w:rPr>
            <w:fldChar w:fldCharType="end"/>
          </w:r>
        </w:sdtContent>
      </w:sdt>
      <w:r w:rsidRPr="006319DF">
        <w:rPr>
          <w:rStyle w:val="Strong"/>
          <w:i w:val="0"/>
          <w:color w:val="000000" w:themeColor="text1"/>
          <w:sz w:val="24"/>
          <w:szCs w:val="24"/>
        </w:rPr>
        <w:t>.</w:t>
      </w:r>
    </w:p>
    <w:p w:rsidR="006319DF" w:rsidRPr="00FB6EA5" w:rsidRDefault="006319DF" w:rsidP="006319DF">
      <w:pPr>
        <w:jc w:val="both"/>
        <w:rPr>
          <w:rStyle w:val="Emphasis"/>
          <w:sz w:val="24"/>
          <w:szCs w:val="24"/>
        </w:rPr>
      </w:pPr>
      <w:r w:rsidRPr="006319DF">
        <w:rPr>
          <w:sz w:val="24"/>
          <w:szCs w:val="24"/>
        </w:rPr>
        <w:br/>
      </w:r>
      <w:r w:rsidRPr="00FB6EA5">
        <w:rPr>
          <w:sz w:val="24"/>
          <w:szCs w:val="24"/>
        </w:rPr>
        <w:t xml:space="preserve">There have been multiple implementations of neural networks with regards to weather prediction and room temperature sensing. Devi et al </w:t>
      </w:r>
      <w:sdt>
        <w:sdtPr>
          <w:rPr>
            <w:sz w:val="24"/>
            <w:szCs w:val="24"/>
          </w:rPr>
          <w:id w:val="1238448055"/>
          <w:citation/>
        </w:sdtPr>
        <w:sdtContent>
          <w:r w:rsidRPr="00FB6EA5">
            <w:rPr>
              <w:sz w:val="24"/>
              <w:szCs w:val="24"/>
            </w:rPr>
            <w:fldChar w:fldCharType="begin"/>
          </w:r>
          <w:r w:rsidRPr="00FB6EA5">
            <w:rPr>
              <w:sz w:val="24"/>
              <w:szCs w:val="24"/>
              <w:lang w:val="en-ZA"/>
            </w:rPr>
            <w:instrText xml:space="preserve">CITATION Dev12 \l 7177 </w:instrText>
          </w:r>
          <w:r w:rsidRPr="00FB6EA5">
            <w:rPr>
              <w:sz w:val="24"/>
              <w:szCs w:val="24"/>
            </w:rPr>
            <w:fldChar w:fldCharType="separate"/>
          </w:r>
          <w:r w:rsidRPr="00FB6EA5">
            <w:rPr>
              <w:noProof/>
              <w:sz w:val="24"/>
              <w:szCs w:val="24"/>
              <w:lang w:val="en-ZA"/>
            </w:rPr>
            <w:t>[4]</w:t>
          </w:r>
          <w:r w:rsidRPr="00FB6EA5">
            <w:rPr>
              <w:sz w:val="24"/>
              <w:szCs w:val="24"/>
            </w:rPr>
            <w:fldChar w:fldCharType="end"/>
          </w:r>
        </w:sdtContent>
      </w:sdt>
      <w:r w:rsidRPr="00FB6EA5">
        <w:rPr>
          <w:sz w:val="24"/>
          <w:szCs w:val="24"/>
        </w:rPr>
        <w:t xml:space="preserve"> implemented a feed-forward neural network that would be used to predict weather patterns given multiple environmental inputs. They use backpropagation as the training method due to the ability of the algorithm to capture the complex relationship between the many factors that might influence the environmental temperature which may include but not be limited to: Atmospheric pressure, wind speed, wind direction, humidity, dew point temperature and elevation above sea level. The model was able to infer a relationship between the given inputs and outputs of historical data suggesting that a neural network can be used to predict some weather patterns however the system was not deployed in a real-time environment as the research was focused on the viability of a neural network prediction model. </w:t>
      </w:r>
      <w:proofErr w:type="spellStart"/>
      <w:r w:rsidRPr="00FB6EA5">
        <w:rPr>
          <w:sz w:val="24"/>
          <w:szCs w:val="24"/>
        </w:rPr>
        <w:t>Hayati</w:t>
      </w:r>
      <w:proofErr w:type="spellEnd"/>
      <w:r w:rsidRPr="00FB6EA5">
        <w:rPr>
          <w:sz w:val="24"/>
          <w:szCs w:val="24"/>
        </w:rPr>
        <w:t xml:space="preserve"> and Mohebi </w:t>
      </w:r>
      <w:sdt>
        <w:sdtPr>
          <w:rPr>
            <w:sz w:val="24"/>
            <w:szCs w:val="24"/>
          </w:rPr>
          <w:id w:val="-745885727"/>
          <w:citation/>
        </w:sdtPr>
        <w:sdtContent>
          <w:r w:rsidRPr="00FB6EA5">
            <w:rPr>
              <w:sz w:val="24"/>
              <w:szCs w:val="24"/>
            </w:rPr>
            <w:fldChar w:fldCharType="begin"/>
          </w:r>
          <w:r w:rsidRPr="00FB6EA5">
            <w:rPr>
              <w:sz w:val="24"/>
              <w:szCs w:val="24"/>
              <w:lang w:val="en-ZA"/>
            </w:rPr>
            <w:instrText xml:space="preserve"> CITATION Hay07 \l 7177 </w:instrText>
          </w:r>
          <w:r w:rsidRPr="00FB6EA5">
            <w:rPr>
              <w:sz w:val="24"/>
              <w:szCs w:val="24"/>
            </w:rPr>
            <w:fldChar w:fldCharType="separate"/>
          </w:r>
          <w:r w:rsidRPr="00FB6EA5">
            <w:rPr>
              <w:noProof/>
              <w:sz w:val="24"/>
              <w:szCs w:val="24"/>
              <w:lang w:val="en-ZA"/>
            </w:rPr>
            <w:t>[5]</w:t>
          </w:r>
          <w:r w:rsidRPr="00FB6EA5">
            <w:rPr>
              <w:sz w:val="24"/>
              <w:szCs w:val="24"/>
            </w:rPr>
            <w:fldChar w:fldCharType="end"/>
          </w:r>
        </w:sdtContent>
      </w:sdt>
      <w:r w:rsidRPr="00FB6EA5">
        <w:rPr>
          <w:sz w:val="24"/>
          <w:szCs w:val="24"/>
        </w:rPr>
        <w:t xml:space="preserve"> applied a 3-layer neural network to design a short-term temperature forecasting system for Kermanshah city, Iran. Ten years of weather forecasting data from 1996-2006 was used to train the MLP, specifically 6-hour average soil temperature at various depths up to 100 cm, wet and dry temperatures </w:t>
      </w:r>
      <w:sdt>
        <w:sdtPr>
          <w:rPr>
            <w:sz w:val="24"/>
            <w:szCs w:val="24"/>
          </w:rPr>
          <w:id w:val="365947487"/>
          <w:citation/>
        </w:sdtPr>
        <w:sdtContent>
          <w:r w:rsidRPr="00FB6EA5">
            <w:rPr>
              <w:sz w:val="24"/>
              <w:szCs w:val="24"/>
            </w:rPr>
            <w:fldChar w:fldCharType="begin"/>
          </w:r>
          <w:r w:rsidRPr="00FB6EA5">
            <w:rPr>
              <w:sz w:val="24"/>
              <w:szCs w:val="24"/>
              <w:lang w:val="en-ZA"/>
            </w:rPr>
            <w:instrText xml:space="preserve">CITATION Dry04 \l 7177 </w:instrText>
          </w:r>
          <w:r w:rsidRPr="00FB6EA5">
            <w:rPr>
              <w:sz w:val="24"/>
              <w:szCs w:val="24"/>
            </w:rPr>
            <w:fldChar w:fldCharType="separate"/>
          </w:r>
          <w:r w:rsidRPr="00FB6EA5">
            <w:rPr>
              <w:noProof/>
              <w:sz w:val="24"/>
              <w:szCs w:val="24"/>
              <w:lang w:val="en-ZA"/>
            </w:rPr>
            <w:t>[6]</w:t>
          </w:r>
          <w:r w:rsidRPr="00FB6EA5">
            <w:rPr>
              <w:sz w:val="24"/>
              <w:szCs w:val="24"/>
            </w:rPr>
            <w:fldChar w:fldCharType="end"/>
          </w:r>
        </w:sdtContent>
      </w:sdt>
      <w:r w:rsidRPr="00FB6EA5">
        <w:rPr>
          <w:sz w:val="24"/>
          <w:szCs w:val="24"/>
        </w:rPr>
        <w:t>, humidity, pressure, hours of sunshine and radiation. Training was done using the scaled conjugate gradient method, a numerical optimization technique, described by</w:t>
      </w:r>
      <w:r w:rsidRPr="00FB6EA5">
        <w:rPr>
          <w:color w:val="000000" w:themeColor="text1"/>
          <w:sz w:val="24"/>
          <w:szCs w:val="24"/>
        </w:rPr>
        <w:t xml:space="preserve"> </w:t>
      </w:r>
      <w:bookmarkStart w:id="5" w:name="baep-author-id1"/>
      <w:r w:rsidRPr="00FB6EA5">
        <w:rPr>
          <w:color w:val="000000" w:themeColor="text1"/>
          <w:sz w:val="24"/>
          <w:szCs w:val="24"/>
        </w:rPr>
        <w:fldChar w:fldCharType="begin"/>
      </w:r>
      <w:r w:rsidRPr="00FB6EA5">
        <w:rPr>
          <w:color w:val="000000" w:themeColor="text1"/>
          <w:sz w:val="24"/>
          <w:szCs w:val="24"/>
        </w:rPr>
        <w:instrText xml:space="preserve"> HYPERLINK "https://www.sciencedirect.com/science/article/pii/S0893608005800565" \l "!" </w:instrText>
      </w:r>
      <w:r w:rsidRPr="00FB6EA5">
        <w:rPr>
          <w:color w:val="000000" w:themeColor="text1"/>
          <w:sz w:val="24"/>
          <w:szCs w:val="24"/>
        </w:rPr>
        <w:fldChar w:fldCharType="separate"/>
      </w:r>
      <w:proofErr w:type="spellStart"/>
      <w:r w:rsidRPr="00FB6EA5">
        <w:rPr>
          <w:rStyle w:val="text"/>
          <w:color w:val="000000" w:themeColor="text1"/>
          <w:sz w:val="24"/>
          <w:szCs w:val="24"/>
          <w:u w:val="single"/>
        </w:rPr>
        <w:t>Møller</w:t>
      </w:r>
      <w:proofErr w:type="spellEnd"/>
      <w:r w:rsidRPr="00FB6EA5">
        <w:rPr>
          <w:color w:val="000000" w:themeColor="text1"/>
          <w:sz w:val="24"/>
          <w:szCs w:val="24"/>
        </w:rPr>
        <w:fldChar w:fldCharType="end"/>
      </w:r>
      <w:bookmarkEnd w:id="5"/>
      <w:r w:rsidRPr="00FB6EA5">
        <w:rPr>
          <w:sz w:val="24"/>
          <w:szCs w:val="24"/>
        </w:rPr>
        <w:t xml:space="preserve"> </w:t>
      </w:r>
      <w:sdt>
        <w:sdtPr>
          <w:rPr>
            <w:sz w:val="24"/>
            <w:szCs w:val="24"/>
          </w:rPr>
          <w:id w:val="520830797"/>
          <w:citation/>
        </w:sdtPr>
        <w:sdtContent>
          <w:r w:rsidRPr="00FB6EA5">
            <w:rPr>
              <w:sz w:val="24"/>
              <w:szCs w:val="24"/>
            </w:rPr>
            <w:fldChar w:fldCharType="begin"/>
          </w:r>
          <w:r w:rsidRPr="00FB6EA5">
            <w:rPr>
              <w:sz w:val="24"/>
              <w:szCs w:val="24"/>
              <w:lang w:val="en-ZA"/>
            </w:rPr>
            <w:instrText xml:space="preserve"> CITATION Møl93 \l 7177 </w:instrText>
          </w:r>
          <w:r w:rsidRPr="00FB6EA5">
            <w:rPr>
              <w:sz w:val="24"/>
              <w:szCs w:val="24"/>
            </w:rPr>
            <w:fldChar w:fldCharType="separate"/>
          </w:r>
          <w:r w:rsidRPr="00FB6EA5">
            <w:rPr>
              <w:noProof/>
              <w:sz w:val="24"/>
              <w:szCs w:val="24"/>
              <w:lang w:val="en-ZA"/>
            </w:rPr>
            <w:t>[7]</w:t>
          </w:r>
          <w:r w:rsidRPr="00FB6EA5">
            <w:rPr>
              <w:sz w:val="24"/>
              <w:szCs w:val="24"/>
            </w:rPr>
            <w:fldChar w:fldCharType="end"/>
          </w:r>
        </w:sdtContent>
      </w:sdt>
      <w:r w:rsidRPr="00FB6EA5">
        <w:rPr>
          <w:sz w:val="24"/>
          <w:szCs w:val="24"/>
        </w:rPr>
        <w:t xml:space="preserve">. The appropriate number of hidden neurons used was determined through an iterative trial and error process where hidden neurons were added and the MLP re-initiated to a random state after a certain </w:t>
      </w:r>
      <w:proofErr w:type="gramStart"/>
      <w:r w:rsidRPr="00FB6EA5">
        <w:rPr>
          <w:sz w:val="24"/>
          <w:szCs w:val="24"/>
        </w:rPr>
        <w:t>amount</w:t>
      </w:r>
      <w:proofErr w:type="gramEnd"/>
      <w:r w:rsidRPr="00FB6EA5">
        <w:rPr>
          <w:sz w:val="24"/>
          <w:szCs w:val="24"/>
        </w:rPr>
        <w:t xml:space="preserve"> of epochs until a few MLP models emerged as likely candidates for predictive weather forecasting. The downside to this is that a lot of time is needed to run through the iterative process; however, the training method used converges much faster than the backpropagation algorithm making it a still viable method of determining the optimal MLP </w:t>
      </w:r>
      <w:sdt>
        <w:sdtPr>
          <w:rPr>
            <w:sz w:val="24"/>
            <w:szCs w:val="24"/>
          </w:rPr>
          <w:id w:val="-1003197921"/>
          <w:citation/>
        </w:sdtPr>
        <w:sdtContent>
          <w:r w:rsidRPr="00FB6EA5">
            <w:rPr>
              <w:sz w:val="24"/>
              <w:szCs w:val="24"/>
            </w:rPr>
            <w:fldChar w:fldCharType="begin"/>
          </w:r>
          <w:r w:rsidRPr="00FB6EA5">
            <w:rPr>
              <w:sz w:val="24"/>
              <w:szCs w:val="24"/>
              <w:lang w:val="en-ZA"/>
            </w:rPr>
            <w:instrText xml:space="preserve"> CITATION Lin80 \l 7177 </w:instrText>
          </w:r>
          <w:r w:rsidRPr="00FB6EA5">
            <w:rPr>
              <w:sz w:val="24"/>
              <w:szCs w:val="24"/>
            </w:rPr>
            <w:fldChar w:fldCharType="separate"/>
          </w:r>
          <w:r w:rsidRPr="00FB6EA5">
            <w:rPr>
              <w:noProof/>
              <w:sz w:val="24"/>
              <w:szCs w:val="24"/>
              <w:lang w:val="en-ZA"/>
            </w:rPr>
            <w:t>[8]</w:t>
          </w:r>
          <w:r w:rsidRPr="00FB6EA5">
            <w:rPr>
              <w:sz w:val="24"/>
              <w:szCs w:val="24"/>
            </w:rPr>
            <w:fldChar w:fldCharType="end"/>
          </w:r>
        </w:sdtContent>
      </w:sdt>
      <w:r w:rsidRPr="00FB6EA5">
        <w:rPr>
          <w:sz w:val="24"/>
          <w:szCs w:val="24"/>
        </w:rPr>
        <w:t xml:space="preserve">. The optimal hidden neurons </w:t>
      </w:r>
      <w:proofErr w:type="gramStart"/>
      <w:r w:rsidRPr="00FB6EA5">
        <w:rPr>
          <w:sz w:val="24"/>
          <w:szCs w:val="24"/>
        </w:rPr>
        <w:t>was</w:t>
      </w:r>
      <w:proofErr w:type="gramEnd"/>
      <w:r w:rsidRPr="00FB6EA5">
        <w:rPr>
          <w:sz w:val="24"/>
          <w:szCs w:val="24"/>
        </w:rPr>
        <w:t xml:space="preserve"> found to be six, after 2000 epochs. The mean absolute error minimum and maximum of 0.0079 and 1.2916 show that the MLP is very accurate in terms of predicting future temperature based on recent historical data, never deviating more than </w:t>
      </w:r>
      <w:r w:rsidR="00FB6EA5">
        <w:rPr>
          <w:sz w:val="24"/>
          <w:szCs w:val="24"/>
        </w:rPr>
        <w:t>3</w:t>
      </w:r>
      <w:r w:rsidRPr="00FB6EA5">
        <w:rPr>
          <w:sz w:val="24"/>
          <w:szCs w:val="24"/>
        </w:rPr>
        <w:t xml:space="preserve">.5 </w:t>
      </w:r>
      <w:r w:rsidRPr="00FB6EA5">
        <w:rPr>
          <w:rStyle w:val="st"/>
          <w:sz w:val="24"/>
          <w:szCs w:val="24"/>
        </w:rPr>
        <w:t xml:space="preserve">° </w:t>
      </w:r>
      <w:r w:rsidRPr="00FB6EA5">
        <w:rPr>
          <w:rStyle w:val="Emphasis"/>
          <w:sz w:val="24"/>
          <w:szCs w:val="24"/>
        </w:rPr>
        <w:t xml:space="preserve">C </w:t>
      </w:r>
      <w:r w:rsidRPr="00FB6EA5">
        <w:rPr>
          <w:rStyle w:val="Emphasis"/>
          <w:i w:val="0"/>
          <w:sz w:val="24"/>
          <w:szCs w:val="24"/>
        </w:rPr>
        <w:t xml:space="preserve">from the actual </w:t>
      </w:r>
      <w:proofErr w:type="gramStart"/>
      <w:r w:rsidRPr="00FB6EA5">
        <w:rPr>
          <w:rStyle w:val="Emphasis"/>
          <w:i w:val="0"/>
          <w:sz w:val="24"/>
          <w:szCs w:val="24"/>
        </w:rPr>
        <w:t>measures</w:t>
      </w:r>
      <w:proofErr w:type="gramEnd"/>
      <w:r w:rsidRPr="00FB6EA5">
        <w:rPr>
          <w:rStyle w:val="Emphasis"/>
          <w:i w:val="0"/>
          <w:sz w:val="24"/>
          <w:szCs w:val="24"/>
        </w:rPr>
        <w:t xml:space="preserve"> temperatures. </w:t>
      </w:r>
      <w:proofErr w:type="spellStart"/>
      <w:r w:rsidRPr="00FB6EA5">
        <w:rPr>
          <w:rStyle w:val="Emphasis"/>
          <w:i w:val="0"/>
          <w:sz w:val="24"/>
          <w:szCs w:val="24"/>
        </w:rPr>
        <w:t>Ruano</w:t>
      </w:r>
      <w:proofErr w:type="spellEnd"/>
      <w:r w:rsidRPr="00FB6EA5">
        <w:rPr>
          <w:rStyle w:val="Emphasis"/>
          <w:i w:val="0"/>
          <w:sz w:val="24"/>
          <w:szCs w:val="24"/>
        </w:rPr>
        <w:t xml:space="preserve"> et al </w:t>
      </w:r>
      <w:sdt>
        <w:sdtPr>
          <w:rPr>
            <w:rStyle w:val="Emphasis"/>
            <w:sz w:val="24"/>
            <w:szCs w:val="24"/>
          </w:rPr>
          <w:id w:val="-360054957"/>
          <w:citation/>
        </w:sdtPr>
        <w:sdtContent>
          <w:r w:rsidRPr="00FB6EA5">
            <w:rPr>
              <w:rStyle w:val="Emphasis"/>
              <w:sz w:val="24"/>
              <w:szCs w:val="24"/>
            </w:rPr>
            <w:fldChar w:fldCharType="begin"/>
          </w:r>
          <w:r w:rsidRPr="00FB6EA5">
            <w:rPr>
              <w:rStyle w:val="Emphasis"/>
              <w:sz w:val="24"/>
              <w:szCs w:val="24"/>
              <w:lang w:val="en-ZA"/>
            </w:rPr>
            <w:instrText xml:space="preserve">CITATION Rua06 \l 7177 </w:instrText>
          </w:r>
          <w:r w:rsidRPr="00FB6EA5">
            <w:rPr>
              <w:rStyle w:val="Emphasis"/>
              <w:sz w:val="24"/>
              <w:szCs w:val="24"/>
            </w:rPr>
            <w:fldChar w:fldCharType="separate"/>
          </w:r>
          <w:r w:rsidRPr="00FB6EA5">
            <w:rPr>
              <w:noProof/>
              <w:sz w:val="24"/>
              <w:szCs w:val="24"/>
              <w:lang w:val="en-ZA"/>
            </w:rPr>
            <w:t>[9]</w:t>
          </w:r>
          <w:r w:rsidRPr="00FB6EA5">
            <w:rPr>
              <w:rStyle w:val="Emphasis"/>
              <w:sz w:val="24"/>
              <w:szCs w:val="24"/>
            </w:rPr>
            <w:fldChar w:fldCharType="end"/>
          </w:r>
        </w:sdtContent>
      </w:sdt>
      <w:r w:rsidRPr="00FB6EA5">
        <w:rPr>
          <w:rStyle w:val="Emphasis"/>
          <w:i w:val="0"/>
          <w:sz w:val="24"/>
          <w:szCs w:val="24"/>
        </w:rPr>
        <w:t xml:space="preserve"> implemented </w:t>
      </w:r>
      <w:proofErr w:type="gramStart"/>
      <w:r w:rsidRPr="00FB6EA5">
        <w:rPr>
          <w:rStyle w:val="Emphasis"/>
          <w:i w:val="0"/>
          <w:sz w:val="24"/>
          <w:szCs w:val="24"/>
        </w:rPr>
        <w:t>a</w:t>
      </w:r>
      <w:proofErr w:type="gramEnd"/>
      <w:r w:rsidRPr="00FB6EA5">
        <w:rPr>
          <w:rStyle w:val="Emphasis"/>
          <w:i w:val="0"/>
          <w:sz w:val="24"/>
          <w:szCs w:val="24"/>
        </w:rPr>
        <w:t xml:space="preserve"> MLP </w:t>
      </w:r>
      <w:r w:rsidRPr="00FB6EA5">
        <w:rPr>
          <w:rStyle w:val="Emphasis"/>
          <w:i w:val="0"/>
          <w:sz w:val="24"/>
          <w:szCs w:val="24"/>
        </w:rPr>
        <w:lastRenderedPageBreak/>
        <w:t xml:space="preserve">system in a school for smart energy systems to save on electrical costs. The costs involved expensive on-site meteorological tools and equipment and indoor sensors placed throughout the school. The type of sensors involved air temperature, humidity, atmospheric pressure sensors, the state of the doors and windows (open or closed) and air-conditioner power consumption. It is important to note that all data was acquired without human noise or noise from equipment i.e. a perfect environment. The MLP is trained using the Levenberg-Marquardt method </w:t>
      </w:r>
      <w:sdt>
        <w:sdtPr>
          <w:rPr>
            <w:rStyle w:val="Emphasis"/>
            <w:sz w:val="24"/>
            <w:szCs w:val="24"/>
          </w:rPr>
          <w:id w:val="1959060363"/>
          <w:citation/>
        </w:sdtPr>
        <w:sdtContent>
          <w:r w:rsidRPr="00FB6EA5">
            <w:rPr>
              <w:rStyle w:val="Emphasis"/>
              <w:sz w:val="24"/>
              <w:szCs w:val="24"/>
            </w:rPr>
            <w:fldChar w:fldCharType="begin"/>
          </w:r>
          <w:r w:rsidRPr="00FB6EA5">
            <w:rPr>
              <w:rStyle w:val="Emphasis"/>
              <w:sz w:val="24"/>
              <w:szCs w:val="24"/>
              <w:lang w:val="en-ZA"/>
            </w:rPr>
            <w:instrText xml:space="preserve"> CITATION Lev44 \l 7177  \m Mar63</w:instrText>
          </w:r>
          <w:r w:rsidRPr="00FB6EA5">
            <w:rPr>
              <w:rStyle w:val="Emphasis"/>
              <w:sz w:val="24"/>
              <w:szCs w:val="24"/>
            </w:rPr>
            <w:fldChar w:fldCharType="separate"/>
          </w:r>
          <w:r w:rsidRPr="00FB6EA5">
            <w:rPr>
              <w:noProof/>
              <w:sz w:val="24"/>
              <w:szCs w:val="24"/>
              <w:lang w:val="en-ZA"/>
            </w:rPr>
            <w:t>[10, 11]</w:t>
          </w:r>
          <w:r w:rsidRPr="00FB6EA5">
            <w:rPr>
              <w:rStyle w:val="Emphasis"/>
              <w:sz w:val="24"/>
              <w:szCs w:val="24"/>
            </w:rPr>
            <w:fldChar w:fldCharType="end"/>
          </w:r>
        </w:sdtContent>
      </w:sdt>
      <w:r w:rsidRPr="00FB6EA5">
        <w:rPr>
          <w:rStyle w:val="Emphasis"/>
          <w:i w:val="0"/>
          <w:sz w:val="24"/>
          <w:szCs w:val="24"/>
        </w:rPr>
        <w:t xml:space="preserve"> due to it regressing faster than backpropagation and a second attempt is made using genetic algorithms due to the inability of the algorithm to fully explore the model space. Using the genetic algorithm, 1000 MLPs were initiated and 100 generations were run where 100 candidate models per generation would repopulate the population for the following generation. The MLP performs quite well when used in the period of the year that the training data was gathered (April-May) but decreased in accuracy as the weather changed from autumn to summer where no previous data was collected to train the MLP. An illustration of this error is shown in</w:t>
      </w:r>
      <w:r w:rsidRPr="00FB6EA5">
        <w:rPr>
          <w:rStyle w:val="Emphasis"/>
          <w:sz w:val="24"/>
          <w:szCs w:val="24"/>
        </w:rPr>
        <w:t xml:space="preserve"> </w:t>
      </w:r>
      <w:r w:rsidRPr="00FB6EA5">
        <w:rPr>
          <w:rStyle w:val="Emphasis"/>
          <w:sz w:val="24"/>
          <w:szCs w:val="24"/>
        </w:rPr>
        <w:fldChar w:fldCharType="begin"/>
      </w:r>
      <w:r w:rsidRPr="00FB6EA5">
        <w:rPr>
          <w:rStyle w:val="Emphasis"/>
          <w:sz w:val="24"/>
          <w:szCs w:val="24"/>
        </w:rPr>
        <w:instrText xml:space="preserve"> REF _Ref519608414 \h  \* MERGEFORMAT </w:instrText>
      </w:r>
      <w:r w:rsidRPr="00FB6EA5">
        <w:rPr>
          <w:rStyle w:val="Emphasis"/>
          <w:sz w:val="24"/>
          <w:szCs w:val="24"/>
        </w:rPr>
      </w:r>
      <w:r w:rsidRPr="00FB6EA5">
        <w:rPr>
          <w:rStyle w:val="Emphasis"/>
          <w:sz w:val="24"/>
          <w:szCs w:val="24"/>
        </w:rPr>
        <w:fldChar w:fldCharType="separate"/>
      </w:r>
      <w:r w:rsidRPr="00FB6EA5">
        <w:rPr>
          <w:b/>
          <w:color w:val="000000" w:themeColor="text1"/>
          <w:sz w:val="24"/>
          <w:szCs w:val="24"/>
        </w:rPr>
        <w:t xml:space="preserve">Figure </w:t>
      </w:r>
      <w:r w:rsidRPr="00FB6EA5">
        <w:rPr>
          <w:b/>
          <w:noProof/>
          <w:color w:val="000000" w:themeColor="text1"/>
          <w:sz w:val="24"/>
          <w:szCs w:val="24"/>
        </w:rPr>
        <w:t>2</w:t>
      </w:r>
      <w:r w:rsidRPr="00FB6EA5">
        <w:rPr>
          <w:rStyle w:val="Emphasis"/>
          <w:sz w:val="24"/>
          <w:szCs w:val="24"/>
        </w:rPr>
        <w:fldChar w:fldCharType="end"/>
      </w:r>
      <w:r w:rsidRPr="00FB6EA5">
        <w:rPr>
          <w:rStyle w:val="Emphasis"/>
          <w:sz w:val="24"/>
          <w:szCs w:val="24"/>
        </w:rPr>
        <w:t>.</w:t>
      </w:r>
    </w:p>
    <w:p w:rsidR="006319DF" w:rsidRPr="006319DF" w:rsidRDefault="006319DF" w:rsidP="006319DF">
      <w:pPr>
        <w:keepNext/>
        <w:jc w:val="center"/>
        <w:rPr>
          <w:sz w:val="24"/>
          <w:szCs w:val="24"/>
        </w:rPr>
      </w:pPr>
      <w:r w:rsidRPr="006319DF">
        <w:rPr>
          <w:noProof/>
          <w:sz w:val="24"/>
          <w:szCs w:val="24"/>
          <w:lang w:val="en-ZA" w:eastAsia="en-ZA"/>
        </w:rPr>
        <w:drawing>
          <wp:inline distT="0" distB="0" distL="0" distR="0" wp14:anchorId="07C344F5" wp14:editId="69392C7D">
            <wp:extent cx="5048955" cy="1924319"/>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neural-network-error.png"/>
                    <pic:cNvPicPr/>
                  </pic:nvPicPr>
                  <pic:blipFill>
                    <a:blip r:embed="rId21">
                      <a:extLst>
                        <a:ext uri="{28A0092B-C50C-407E-A947-70E740481C1C}">
                          <a14:useLocalDpi xmlns:a14="http://schemas.microsoft.com/office/drawing/2010/main" val="0"/>
                        </a:ext>
                      </a:extLst>
                    </a:blip>
                    <a:stretch>
                      <a:fillRect/>
                    </a:stretch>
                  </pic:blipFill>
                  <pic:spPr>
                    <a:xfrm>
                      <a:off x="0" y="0"/>
                      <a:ext cx="5048955" cy="1924319"/>
                    </a:xfrm>
                    <a:prstGeom prst="rect">
                      <a:avLst/>
                    </a:prstGeom>
                  </pic:spPr>
                </pic:pic>
              </a:graphicData>
            </a:graphic>
          </wp:inline>
        </w:drawing>
      </w:r>
    </w:p>
    <w:p w:rsidR="006319DF" w:rsidRPr="006319DF" w:rsidRDefault="006319DF" w:rsidP="006319DF">
      <w:pPr>
        <w:pStyle w:val="Caption"/>
        <w:jc w:val="center"/>
        <w:rPr>
          <w:b/>
          <w:i w:val="0"/>
          <w:color w:val="000000" w:themeColor="text1"/>
          <w:sz w:val="24"/>
          <w:szCs w:val="24"/>
        </w:rPr>
      </w:pPr>
      <w:bookmarkStart w:id="6" w:name="_Ref519608414"/>
      <w:r w:rsidRPr="006319DF">
        <w:rPr>
          <w:b/>
          <w:i w:val="0"/>
          <w:color w:val="000000" w:themeColor="text1"/>
          <w:sz w:val="24"/>
          <w:szCs w:val="24"/>
        </w:rPr>
        <w:t xml:space="preserve">Figure </w:t>
      </w:r>
      <w:bookmarkEnd w:id="6"/>
      <w:r w:rsidR="000C36D3">
        <w:rPr>
          <w:b/>
          <w:i w:val="0"/>
          <w:color w:val="000000" w:themeColor="text1"/>
          <w:sz w:val="24"/>
          <w:szCs w:val="24"/>
        </w:rPr>
        <w:t>7</w:t>
      </w:r>
      <w:r w:rsidRPr="006319DF">
        <w:rPr>
          <w:b/>
          <w:i w:val="0"/>
          <w:color w:val="000000" w:themeColor="text1"/>
          <w:sz w:val="24"/>
          <w:szCs w:val="24"/>
        </w:rPr>
        <w:t>: Neural network error increase as the year proceeds from the trained period</w:t>
      </w:r>
      <w:sdt>
        <w:sdtPr>
          <w:rPr>
            <w:b/>
            <w:i w:val="0"/>
            <w:color w:val="000000" w:themeColor="text1"/>
            <w:sz w:val="24"/>
            <w:szCs w:val="24"/>
          </w:rPr>
          <w:id w:val="-1295601239"/>
          <w:citation/>
        </w:sdtPr>
        <w:sdtContent>
          <w:r w:rsidRPr="006319DF">
            <w:rPr>
              <w:b/>
              <w:i w:val="0"/>
              <w:color w:val="000000" w:themeColor="text1"/>
              <w:sz w:val="24"/>
              <w:szCs w:val="24"/>
            </w:rPr>
            <w:fldChar w:fldCharType="begin"/>
          </w:r>
          <w:r w:rsidRPr="006319DF">
            <w:rPr>
              <w:b/>
              <w:i w:val="0"/>
              <w:color w:val="000000" w:themeColor="text1"/>
              <w:sz w:val="24"/>
              <w:szCs w:val="24"/>
              <w:lang w:val="en-ZA"/>
            </w:rPr>
            <w:instrText xml:space="preserve">CITATION Rua06 \l 7177 </w:instrText>
          </w:r>
          <w:r w:rsidRPr="006319DF">
            <w:rPr>
              <w:b/>
              <w:i w:val="0"/>
              <w:color w:val="000000" w:themeColor="text1"/>
              <w:sz w:val="24"/>
              <w:szCs w:val="24"/>
            </w:rPr>
            <w:fldChar w:fldCharType="separate"/>
          </w:r>
          <w:r w:rsidRPr="006319DF">
            <w:rPr>
              <w:b/>
              <w:i w:val="0"/>
              <w:noProof/>
              <w:color w:val="000000" w:themeColor="text1"/>
              <w:sz w:val="24"/>
              <w:szCs w:val="24"/>
              <w:lang w:val="en-ZA"/>
            </w:rPr>
            <w:t xml:space="preserve"> [9]</w:t>
          </w:r>
          <w:r w:rsidRPr="006319DF">
            <w:rPr>
              <w:b/>
              <w:i w:val="0"/>
              <w:color w:val="000000" w:themeColor="text1"/>
              <w:sz w:val="24"/>
              <w:szCs w:val="24"/>
            </w:rPr>
            <w:fldChar w:fldCharType="end"/>
          </w:r>
        </w:sdtContent>
      </w:sdt>
      <w:r w:rsidRPr="006319DF">
        <w:rPr>
          <w:b/>
          <w:i w:val="0"/>
          <w:color w:val="000000" w:themeColor="text1"/>
          <w:sz w:val="24"/>
          <w:szCs w:val="24"/>
        </w:rPr>
        <w:t>.</w:t>
      </w:r>
    </w:p>
    <w:p w:rsidR="000C36D3" w:rsidRDefault="00681CC5" w:rsidP="00ED178A">
      <w:pPr>
        <w:pBdr>
          <w:bottom w:val="single" w:sz="6" w:space="1" w:color="auto"/>
        </w:pBdr>
        <w:rPr>
          <w:i/>
          <w:sz w:val="24"/>
          <w:szCs w:val="24"/>
          <w:lang w:val="en-GB"/>
        </w:rPr>
      </w:pPr>
      <w:r>
        <w:rPr>
          <w:i/>
          <w:sz w:val="24"/>
          <w:szCs w:val="24"/>
          <w:lang w:val="en-GB"/>
        </w:rPr>
        <w:t>1.1.2.3</w:t>
      </w:r>
      <w:r w:rsidR="00241688">
        <w:rPr>
          <w:i/>
          <w:sz w:val="24"/>
          <w:szCs w:val="24"/>
          <w:lang w:val="en-GB"/>
        </w:rPr>
        <w:t xml:space="preserve"> Unsupervised learning imputation</w:t>
      </w:r>
    </w:p>
    <w:p w:rsidR="000C36D3" w:rsidRDefault="000C36D3" w:rsidP="00ED178A">
      <w:pPr>
        <w:pBdr>
          <w:bottom w:val="single" w:sz="6" w:space="1" w:color="auto"/>
        </w:pBdr>
        <w:rPr>
          <w:b/>
          <w:sz w:val="24"/>
          <w:szCs w:val="24"/>
          <w:lang w:val="en-GB"/>
        </w:rPr>
      </w:pPr>
      <w:r>
        <w:rPr>
          <w:sz w:val="24"/>
          <w:szCs w:val="24"/>
          <w:lang w:val="en-GB"/>
        </w:rPr>
        <w:t xml:space="preserve">While there are many different unsupervised learning methods, the most popular is the </w:t>
      </w:r>
      <w:proofErr w:type="spellStart"/>
      <w:r>
        <w:rPr>
          <w:sz w:val="24"/>
          <w:szCs w:val="24"/>
          <w:lang w:val="en-GB"/>
        </w:rPr>
        <w:t>Kohonen</w:t>
      </w:r>
      <w:proofErr w:type="spellEnd"/>
      <w:r>
        <w:rPr>
          <w:sz w:val="24"/>
          <w:szCs w:val="24"/>
          <w:lang w:val="en-GB"/>
        </w:rPr>
        <w:t xml:space="preserve"> map or self-organising map which is a type of multi-layered neural network. The basic architecture of one implemented SOM is shown in </w:t>
      </w:r>
      <w:r>
        <w:rPr>
          <w:b/>
          <w:sz w:val="24"/>
          <w:szCs w:val="24"/>
          <w:lang w:val="en-GB"/>
        </w:rPr>
        <w:t>Figure 3</w:t>
      </w:r>
    </w:p>
    <w:p w:rsidR="000C36D3" w:rsidRDefault="000C36D3" w:rsidP="000C36D3">
      <w:pPr>
        <w:keepNext/>
        <w:pBdr>
          <w:bottom w:val="single" w:sz="6" w:space="1" w:color="auto"/>
        </w:pBdr>
      </w:pPr>
      <w:r>
        <w:rPr>
          <w:noProof/>
          <w:lang w:val="en-GB"/>
        </w:rPr>
        <w:lastRenderedPageBreak/>
        <w:drawing>
          <wp:inline distT="0" distB="0" distL="0" distR="0">
            <wp:extent cx="5143500" cy="269557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OM1.gif"/>
                    <pic:cNvPicPr/>
                  </pic:nvPicPr>
                  <pic:blipFill>
                    <a:blip r:embed="rId22">
                      <a:extLst>
                        <a:ext uri="{28A0092B-C50C-407E-A947-70E740481C1C}">
                          <a14:useLocalDpi xmlns:a14="http://schemas.microsoft.com/office/drawing/2010/main" val="0"/>
                        </a:ext>
                      </a:extLst>
                    </a:blip>
                    <a:stretch>
                      <a:fillRect/>
                    </a:stretch>
                  </pic:blipFill>
                  <pic:spPr>
                    <a:xfrm>
                      <a:off x="0" y="0"/>
                      <a:ext cx="5143500" cy="2695575"/>
                    </a:xfrm>
                    <a:prstGeom prst="rect">
                      <a:avLst/>
                    </a:prstGeom>
                  </pic:spPr>
                </pic:pic>
              </a:graphicData>
            </a:graphic>
          </wp:inline>
        </w:drawing>
      </w:r>
    </w:p>
    <w:p w:rsidR="000C36D3" w:rsidRPr="000C36D3" w:rsidRDefault="000C36D3" w:rsidP="000C36D3">
      <w:pPr>
        <w:pStyle w:val="Caption"/>
        <w:rPr>
          <w:b/>
          <w:i w:val="0"/>
          <w:color w:val="000000" w:themeColor="text1"/>
          <w:sz w:val="24"/>
          <w:szCs w:val="24"/>
        </w:rPr>
      </w:pPr>
      <w:r w:rsidRPr="000C36D3">
        <w:rPr>
          <w:b/>
          <w:i w:val="0"/>
          <w:color w:val="000000" w:themeColor="text1"/>
          <w:sz w:val="24"/>
          <w:szCs w:val="24"/>
        </w:rPr>
        <w:t>Figure 3</w:t>
      </w:r>
      <w:r>
        <w:rPr>
          <w:b/>
          <w:i w:val="0"/>
          <w:color w:val="000000" w:themeColor="text1"/>
          <w:sz w:val="24"/>
          <w:szCs w:val="24"/>
        </w:rPr>
        <w:t xml:space="preserve">: </w:t>
      </w:r>
      <w:proofErr w:type="spellStart"/>
      <w:r>
        <w:rPr>
          <w:b/>
          <w:i w:val="0"/>
          <w:color w:val="000000" w:themeColor="text1"/>
          <w:sz w:val="24"/>
          <w:szCs w:val="24"/>
        </w:rPr>
        <w:t>Kohonen</w:t>
      </w:r>
      <w:proofErr w:type="spellEnd"/>
      <w:r>
        <w:rPr>
          <w:b/>
          <w:i w:val="0"/>
          <w:color w:val="000000" w:themeColor="text1"/>
          <w:sz w:val="24"/>
          <w:szCs w:val="24"/>
        </w:rPr>
        <w:t xml:space="preserve"> map architecture.</w:t>
      </w:r>
    </w:p>
    <w:p w:rsidR="00ED178A" w:rsidRPr="00A45544" w:rsidRDefault="0002663E" w:rsidP="00ED178A">
      <w:pPr>
        <w:pBdr>
          <w:bottom w:val="single" w:sz="6" w:space="1" w:color="auto"/>
        </w:pBdr>
        <w:rPr>
          <w:sz w:val="24"/>
          <w:szCs w:val="24"/>
          <w:lang w:val="en-GB"/>
        </w:rPr>
      </w:pPr>
      <w:r>
        <w:rPr>
          <w:lang w:val="en-GB"/>
        </w:rPr>
        <w:br w:type="page"/>
      </w:r>
      <w:r w:rsidR="00ED178A">
        <w:rPr>
          <w:b/>
          <w:bCs/>
          <w:sz w:val="36"/>
          <w:szCs w:val="36"/>
          <w:lang w:val="en-GB"/>
        </w:rPr>
        <w:lastRenderedPageBreak/>
        <w:t>2</w:t>
      </w:r>
      <w:r w:rsidR="00ED178A" w:rsidRPr="00AE508C">
        <w:rPr>
          <w:b/>
          <w:bCs/>
          <w:sz w:val="36"/>
          <w:szCs w:val="36"/>
          <w:lang w:val="en-GB"/>
        </w:rPr>
        <w:t>.</w:t>
      </w:r>
      <w:r w:rsidR="00ED178A">
        <w:rPr>
          <w:b/>
          <w:bCs/>
          <w:sz w:val="36"/>
          <w:szCs w:val="36"/>
          <w:lang w:val="en-GB"/>
        </w:rPr>
        <w:t xml:space="preserve"> </w:t>
      </w:r>
      <w:r w:rsidR="00ED178A">
        <w:rPr>
          <w:b/>
          <w:bCs/>
          <w:sz w:val="36"/>
          <w:szCs w:val="36"/>
          <w:lang w:val="en-GB"/>
        </w:rPr>
        <w:tab/>
        <w:t>Approach</w:t>
      </w:r>
    </w:p>
    <w:p w:rsidR="00ED178A" w:rsidRDefault="00375363" w:rsidP="00ED178A">
      <w:pPr>
        <w:rPr>
          <w:lang w:val="en-GB"/>
        </w:rPr>
      </w:pPr>
      <w:r>
        <w:rPr>
          <w:noProof/>
          <w:lang w:val="en-ZA" w:eastAsia="en-ZA"/>
        </w:rPr>
        <mc:AlternateContent>
          <mc:Choice Requires="wps">
            <w:drawing>
              <wp:anchor distT="0" distB="0" distL="114300" distR="114300" simplePos="0" relativeHeight="251682816" behindDoc="0" locked="0" layoutInCell="1" allowOverlap="1">
                <wp:simplePos x="0" y="0"/>
                <wp:positionH relativeFrom="column">
                  <wp:posOffset>2501900</wp:posOffset>
                </wp:positionH>
                <wp:positionV relativeFrom="paragraph">
                  <wp:posOffset>-732155</wp:posOffset>
                </wp:positionV>
                <wp:extent cx="2094865" cy="506730"/>
                <wp:effectExtent l="12700" t="11430" r="6985" b="5715"/>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865" cy="506730"/>
                        </a:xfrm>
                        <a:prstGeom prst="rect">
                          <a:avLst/>
                        </a:prstGeom>
                        <a:solidFill>
                          <a:srgbClr val="FFFFFF"/>
                        </a:solidFill>
                        <a:ln w="9525">
                          <a:solidFill>
                            <a:srgbClr val="000000"/>
                          </a:solidFill>
                          <a:miter lim="800000"/>
                          <a:headEnd/>
                          <a:tailEnd/>
                        </a:ln>
                      </wps:spPr>
                      <wps:txbx>
                        <w:txbxContent>
                          <w:p w:rsidR="007777DE" w:rsidRPr="00C308EE" w:rsidRDefault="007777DE"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ED178A"/>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0" type="#_x0000_t202" style="position:absolute;margin-left:197pt;margin-top:-57.65pt;width:164.95pt;height:39.9pt;z-index:25168281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">
                <v:textbox>
                  <w:txbxContent>
                    <w:p w:rsidR="007777DE" w:rsidRPr="00C308EE" w:rsidRDefault="007777DE" w:rsidP="00ED178A">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ED178A"/>
                  </w:txbxContent>
                </v:textbox>
              </v:shape>
            </w:pict>
          </mc:Fallback>
        </mc:AlternateContent>
      </w:r>
    </w:p>
    <w:p w:rsidR="00A923E7" w:rsidRDefault="00A923E7" w:rsidP="00A923E7">
      <w:pPr>
        <w:rPr>
          <w:sz w:val="24"/>
          <w:szCs w:val="24"/>
          <w:lang w:val="en-GB"/>
        </w:rPr>
      </w:pPr>
      <w:r w:rsidRPr="00874244">
        <w:rPr>
          <w:sz w:val="24"/>
          <w:szCs w:val="24"/>
          <w:lang w:val="en-GB"/>
        </w:rPr>
        <w:t xml:space="preserve">Your </w:t>
      </w:r>
      <w:r>
        <w:rPr>
          <w:sz w:val="24"/>
          <w:szCs w:val="24"/>
          <w:lang w:val="en-GB"/>
        </w:rPr>
        <w:t>approach</w:t>
      </w:r>
      <w:r w:rsidRPr="00874244">
        <w:rPr>
          <w:sz w:val="24"/>
          <w:szCs w:val="24"/>
          <w:lang w:val="en-GB"/>
        </w:rPr>
        <w:t xml:space="preserve"> study, described in the study guide, goes here.</w:t>
      </w:r>
    </w:p>
    <w:p w:rsidR="00A923E7" w:rsidRDefault="00A923E7" w:rsidP="00ED178A">
      <w:pPr>
        <w:rPr>
          <w:sz w:val="24"/>
          <w:szCs w:val="24"/>
          <w:lang w:val="en-GB"/>
        </w:rPr>
      </w:pPr>
    </w:p>
    <w:p w:rsidR="00A923E7" w:rsidRPr="0083493B" w:rsidRDefault="00A923E7" w:rsidP="00ED178A">
      <w:pPr>
        <w:rPr>
          <w:b/>
          <w:sz w:val="28"/>
          <w:szCs w:val="28"/>
          <w:lang w:val="en-GB"/>
        </w:rPr>
      </w:pPr>
      <w:r w:rsidRPr="0083493B">
        <w:rPr>
          <w:b/>
          <w:sz w:val="28"/>
          <w:szCs w:val="28"/>
          <w:lang w:val="en-GB"/>
        </w:rPr>
        <w:t>2.1 Design alternatives</w:t>
      </w:r>
    </w:p>
    <w:p w:rsidR="00A923E7" w:rsidRPr="0083493B" w:rsidRDefault="00A923E7" w:rsidP="00ED178A">
      <w:pPr>
        <w:rPr>
          <w:sz w:val="28"/>
          <w:szCs w:val="28"/>
          <w:lang w:val="en-GB"/>
        </w:rPr>
      </w:pPr>
    </w:p>
    <w:p w:rsidR="00A923E7" w:rsidRPr="0083493B" w:rsidRDefault="00A923E7" w:rsidP="00ED178A">
      <w:pPr>
        <w:rPr>
          <w:b/>
          <w:sz w:val="28"/>
          <w:szCs w:val="28"/>
          <w:lang w:val="en-GB"/>
        </w:rPr>
      </w:pPr>
      <w:r w:rsidRPr="0083493B">
        <w:rPr>
          <w:b/>
          <w:sz w:val="28"/>
          <w:szCs w:val="28"/>
          <w:lang w:val="en-GB"/>
        </w:rPr>
        <w:t>2.2 Preferred solution</w:t>
      </w:r>
    </w:p>
    <w:p w:rsidR="00673F23" w:rsidRDefault="00ED178A" w:rsidP="00673F23">
      <w:pPr>
        <w:pBdr>
          <w:bottom w:val="single" w:sz="6" w:space="1" w:color="auto"/>
        </w:pBdr>
        <w:rPr>
          <w:b/>
          <w:bCs/>
          <w:sz w:val="36"/>
          <w:szCs w:val="36"/>
          <w:lang w:val="en-GB"/>
        </w:rPr>
      </w:pPr>
      <w:r>
        <w:rPr>
          <w:b/>
          <w:bCs/>
          <w:sz w:val="36"/>
          <w:szCs w:val="36"/>
          <w:lang w:val="en-GB"/>
        </w:rPr>
        <w:br w:type="page"/>
      </w:r>
      <w:r>
        <w:rPr>
          <w:b/>
          <w:bCs/>
          <w:sz w:val="36"/>
          <w:szCs w:val="36"/>
          <w:lang w:val="en-GB"/>
        </w:rPr>
        <w:lastRenderedPageBreak/>
        <w:t>3</w:t>
      </w:r>
      <w:r w:rsidR="00673F23">
        <w:rPr>
          <w:b/>
          <w:bCs/>
          <w:sz w:val="36"/>
          <w:szCs w:val="36"/>
          <w:lang w:val="en-GB"/>
        </w:rPr>
        <w:t xml:space="preserve">. </w:t>
      </w:r>
      <w:r w:rsidR="00AE508C">
        <w:rPr>
          <w:b/>
          <w:bCs/>
          <w:sz w:val="36"/>
          <w:szCs w:val="36"/>
          <w:lang w:val="en-GB"/>
        </w:rPr>
        <w:tab/>
      </w:r>
      <w:r w:rsidR="001B562F">
        <w:rPr>
          <w:b/>
          <w:bCs/>
          <w:sz w:val="36"/>
          <w:szCs w:val="36"/>
          <w:lang w:val="en-GB"/>
        </w:rPr>
        <w:t>Design and implementation</w:t>
      </w:r>
    </w:p>
    <w:p w:rsidR="00514F61" w:rsidRDefault="00375363" w:rsidP="00673F23">
      <w:pPr>
        <w:rPr>
          <w:b/>
          <w:bCs/>
          <w:sz w:val="36"/>
          <w:szCs w:val="36"/>
          <w:lang w:val="en-GB"/>
        </w:rPr>
      </w:pPr>
      <w:r>
        <w:rPr>
          <w:noProof/>
          <w:lang w:val="en-ZA" w:eastAsia="en-ZA"/>
        </w:rPr>
        <mc:AlternateContent>
          <mc:Choice Requires="wps">
            <w:drawing>
              <wp:anchor distT="0" distB="0" distL="114300" distR="114300" simplePos="0" relativeHeight="251677696" behindDoc="0" locked="0" layoutInCell="1" allowOverlap="1">
                <wp:simplePos x="0" y="0"/>
                <wp:positionH relativeFrom="column">
                  <wp:posOffset>2164080</wp:posOffset>
                </wp:positionH>
                <wp:positionV relativeFrom="paragraph">
                  <wp:posOffset>-761365</wp:posOffset>
                </wp:positionV>
                <wp:extent cx="2085340" cy="506730"/>
                <wp:effectExtent l="13335" t="10160" r="6350" b="6985"/>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5340" cy="506730"/>
                        </a:xfrm>
                        <a:prstGeom prst="rect">
                          <a:avLst/>
                        </a:prstGeom>
                        <a:solidFill>
                          <a:srgbClr val="FFFFFF"/>
                        </a:solidFill>
                        <a:ln w="9525">
                          <a:solidFill>
                            <a:srgbClr val="000000"/>
                          </a:solidFill>
                          <a:miter lim="800000"/>
                          <a:headEnd/>
                          <a:tailEnd/>
                        </a:ln>
                      </wps:spPr>
                      <wps:txb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1" type="#_x0000_t202" style="position:absolute;margin-left:170.4pt;margin-top:-59.95pt;width:164.2pt;height:39.9pt;z-index:251677696;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">
                <v:textbo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v:textbox>
              </v:shape>
            </w:pict>
          </mc:Fallback>
        </mc:AlternateContent>
      </w:r>
    </w:p>
    <w:p w:rsidR="00673F23" w:rsidRDefault="00375363" w:rsidP="00673F23">
      <w:pPr>
        <w:rPr>
          <w:b/>
          <w:bCs/>
          <w:sz w:val="36"/>
          <w:szCs w:val="36"/>
          <w:lang w:val="en-GB"/>
        </w:rPr>
      </w:pPr>
      <w:r>
        <w:rPr>
          <w:noProof/>
        </w:rPr>
        <mc:AlternateContent>
          <mc:Choice Requires="wps">
            <w:drawing>
              <wp:anchor distT="0" distB="0" distL="114300" distR="114300" simplePos="0" relativeHeight="251632640" behindDoc="0" locked="0" layoutInCell="0" allowOverlap="1">
                <wp:simplePos x="0" y="0"/>
                <wp:positionH relativeFrom="margin">
                  <wp:posOffset>0</wp:posOffset>
                </wp:positionH>
                <wp:positionV relativeFrom="paragraph">
                  <wp:posOffset>0</wp:posOffset>
                </wp:positionV>
                <wp:extent cx="0" cy="0"/>
                <wp:effectExtent l="9525" t="14605" r="9525" b="13970"/>
                <wp:wrapNone/>
                <wp:docPr id="21"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CA43C1" id="Line 10" o:spid="_x0000_s1026" style="position:absolute;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zZRF4w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p>
    <w:p w:rsidR="001F6493" w:rsidRPr="00673F23" w:rsidRDefault="00A923E7"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3.1</w:t>
      </w:r>
      <w:r w:rsidR="006D4AA3">
        <w:rPr>
          <w:b/>
          <w:sz w:val="28"/>
          <w:szCs w:val="28"/>
          <w:lang w:val="en-GB"/>
        </w:rPr>
        <w:t xml:space="preserve"> </w:t>
      </w:r>
      <w:r w:rsidR="0083493B">
        <w:rPr>
          <w:b/>
          <w:sz w:val="28"/>
          <w:szCs w:val="28"/>
          <w:lang w:val="en-GB"/>
        </w:rPr>
        <w:t>Theoretical analysis and modelling</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673F23" w:rsidRPr="00673F23" w:rsidRDefault="0037536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sz w:val="24"/>
          <w:szCs w:val="24"/>
          <w:lang w:val="en-GB"/>
        </w:rPr>
      </w:pPr>
      <w:r>
        <w:rPr>
          <w:noProof/>
        </w:rPr>
        <mc:AlternateContent>
          <mc:Choice Requires="wps">
            <w:drawing>
              <wp:anchor distT="0" distB="0" distL="114300" distR="114300" simplePos="0" relativeHeight="251668480" behindDoc="0" locked="0" layoutInCell="1" allowOverlap="1">
                <wp:simplePos x="0" y="0"/>
                <wp:positionH relativeFrom="column">
                  <wp:posOffset>2200275</wp:posOffset>
                </wp:positionH>
                <wp:positionV relativeFrom="paragraph">
                  <wp:posOffset>78105</wp:posOffset>
                </wp:positionV>
                <wp:extent cx="3404235" cy="635000"/>
                <wp:effectExtent l="9525" t="10795" r="5715" b="1143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635000"/>
                        </a:xfrm>
                        <a:prstGeom prst="rect">
                          <a:avLst/>
                        </a:prstGeom>
                        <a:solidFill>
                          <a:srgbClr val="FFFFFF"/>
                        </a:solidFill>
                        <a:ln w="9525">
                          <a:solidFill>
                            <a:srgbClr val="000000"/>
                          </a:solidFill>
                          <a:miter lim="800000"/>
                          <a:headEnd/>
                          <a:tailEnd/>
                        </a:ln>
                      </wps:spPr>
                      <wps:txbx>
                        <w:txbxContent>
                          <w:p w:rsidR="007777DE" w:rsidRPr="006A2703" w:rsidRDefault="007777DE">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7777DE" w:rsidRPr="006A2703" w:rsidRDefault="007777DE">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73.25pt;margin-top:6.15pt;width:268.05pt;height:5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">
                <v:textbox>
                  <w:txbxContent>
                    <w:p w:rsidR="007777DE" w:rsidRPr="006A2703" w:rsidRDefault="007777DE">
                      <w:pPr>
                        <w:rPr>
                          <w:rFonts w:ascii="Bradley Hand ITC" w:hAnsi="Bradley Hand ITC"/>
                          <w:color w:val="FF0000"/>
                          <w:sz w:val="24"/>
                          <w:szCs w:val="24"/>
                        </w:rPr>
                      </w:pPr>
                      <w:r>
                        <w:rPr>
                          <w:rFonts w:ascii="Bradley Hand ITC" w:hAnsi="Bradley Hand ITC"/>
                          <w:color w:val="FF0000"/>
                          <w:sz w:val="24"/>
                          <w:szCs w:val="24"/>
                        </w:rPr>
                        <w:t>Very i</w:t>
                      </w:r>
                      <w:r w:rsidRPr="006A2703">
                        <w:rPr>
                          <w:rFonts w:ascii="Bradley Hand ITC" w:hAnsi="Bradley Hand ITC"/>
                          <w:color w:val="FF0000"/>
                          <w:sz w:val="24"/>
                          <w:szCs w:val="24"/>
                        </w:rPr>
                        <w:t xml:space="preserve">mportant </w:t>
                      </w:r>
                      <w:r>
                        <w:rPr>
                          <w:rFonts w:ascii="Bradley Hand ITC" w:hAnsi="Bradley Hand ITC"/>
                          <w:color w:val="FF0000"/>
                          <w:sz w:val="24"/>
                          <w:szCs w:val="24"/>
                        </w:rPr>
                        <w:t xml:space="preserve">table in this </w:t>
                      </w:r>
                      <w:r w:rsidRPr="006A2703">
                        <w:rPr>
                          <w:rFonts w:ascii="Bradley Hand ITC" w:hAnsi="Bradley Hand ITC"/>
                          <w:color w:val="FF0000"/>
                          <w:sz w:val="24"/>
                          <w:szCs w:val="24"/>
                        </w:rPr>
                        <w:t>section.</w:t>
                      </w:r>
                    </w:p>
                    <w:p w:rsidR="007777DE" w:rsidRPr="006A2703" w:rsidRDefault="007777DE">
                      <w:pPr>
                        <w:rPr>
                          <w:rFonts w:ascii="Bradley Hand ITC" w:hAnsi="Bradley Hand ITC"/>
                          <w:color w:val="FF0000"/>
                          <w:sz w:val="24"/>
                          <w:szCs w:val="24"/>
                        </w:rPr>
                      </w:pPr>
                      <w:r w:rsidRPr="006A2703">
                        <w:rPr>
                          <w:rFonts w:ascii="Bradley Hand ITC" w:hAnsi="Bradley Hand ITC"/>
                          <w:color w:val="FF0000"/>
                          <w:sz w:val="24"/>
                          <w:szCs w:val="24"/>
                        </w:rPr>
                        <w:t>The required content is described in the study guide. What appears here, is an example.</w:t>
                      </w:r>
                    </w:p>
                  </w:txbxContent>
                </v:textbox>
              </v:shape>
            </w:pict>
          </mc:Fallback>
        </mc:AlternateContent>
      </w:r>
      <w:r w:rsidR="00673F23" w:rsidRPr="00673F23">
        <w:rPr>
          <w:sz w:val="24"/>
          <w:szCs w:val="24"/>
          <w:lang w:val="en-GB"/>
        </w:rPr>
        <w:t>…</w:t>
      </w:r>
    </w:p>
    <w:p w:rsidR="001F6493" w:rsidRDefault="001F6493" w:rsidP="001F649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p>
    <w:p w:rsidR="00514F61" w:rsidRDefault="0083493B"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3.7</w:t>
      </w:r>
      <w:r w:rsidR="00514F61" w:rsidRPr="00673F23">
        <w:rPr>
          <w:b/>
          <w:sz w:val="28"/>
          <w:szCs w:val="28"/>
          <w:lang w:val="en-GB"/>
        </w:rPr>
        <w:t xml:space="preserve"> </w:t>
      </w:r>
      <w:r>
        <w:rPr>
          <w:b/>
          <w:sz w:val="28"/>
          <w:szCs w:val="28"/>
          <w:lang w:val="en-GB"/>
        </w:rPr>
        <w:t>Design summary</w:t>
      </w:r>
    </w:p>
    <w:p w:rsidR="00514F61"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514F61" w:rsidRPr="00514F61" w:rsidRDefault="00514F61" w:rsidP="00514F61">
      <w:pPr>
        <w:widowControl w:val="0"/>
        <w:autoSpaceDE/>
        <w:autoSpaceDN/>
        <w:adjustRightInd/>
        <w:ind w:left="720"/>
        <w:jc w:val="both"/>
        <w:rPr>
          <w:sz w:val="24"/>
        </w:rPr>
      </w:pPr>
      <w:r>
        <w:rPr>
          <w:bCs/>
          <w:color w:val="000000"/>
          <w:sz w:val="24"/>
          <w:lang w:val="en-GB"/>
        </w:rPr>
        <w:t>T</w:t>
      </w:r>
      <w:r w:rsidRPr="00514F61">
        <w:rPr>
          <w:bCs/>
          <w:color w:val="000000"/>
          <w:sz w:val="24"/>
          <w:lang w:val="en-GB"/>
        </w:rPr>
        <w:t xml:space="preserve">his section summarises the project tasks and how they were implemented (see table </w:t>
      </w:r>
      <w:r w:rsidR="00C10BC4">
        <w:rPr>
          <w:bCs/>
          <w:color w:val="000000"/>
          <w:sz w:val="24"/>
          <w:lang w:val="en-GB"/>
        </w:rPr>
        <w:t>1</w:t>
      </w:r>
      <w:r w:rsidRPr="00514F61">
        <w:rPr>
          <w:bCs/>
          <w:color w:val="000000"/>
          <w:sz w:val="24"/>
          <w:lang w:val="en-GB"/>
        </w:rPr>
        <w:t>)</w:t>
      </w:r>
      <w:r w:rsidRPr="00514F61">
        <w:rPr>
          <w:sz w:val="24"/>
        </w:rPr>
        <w:t>.</w:t>
      </w:r>
    </w:p>
    <w:p w:rsidR="00514F61" w:rsidRPr="00514F61" w:rsidRDefault="00514F61" w:rsidP="00514F61">
      <w:pPr>
        <w:widowControl w:val="0"/>
        <w:autoSpaceDE/>
        <w:autoSpaceDN/>
        <w:adjustRightInd/>
        <w:ind w:left="720"/>
        <w:jc w:val="both"/>
        <w:rPr>
          <w:sz w:val="24"/>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71"/>
        <w:gridCol w:w="2630"/>
        <w:gridCol w:w="2476"/>
      </w:tblGrid>
      <w:tr w:rsidR="00514F61" w:rsidRPr="00514F61" w:rsidTr="00D1556D">
        <w:tc>
          <w:tcPr>
            <w:tcW w:w="255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w:t>
            </w:r>
          </w:p>
        </w:tc>
        <w:tc>
          <w:tcPr>
            <w:tcW w:w="2687"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Implementation</w:t>
            </w:r>
          </w:p>
        </w:tc>
        <w:tc>
          <w:tcPr>
            <w:tcW w:w="2559" w:type="dxa"/>
            <w:shd w:val="clear" w:color="auto" w:fill="auto"/>
          </w:tcPr>
          <w:p w:rsidR="00514F61" w:rsidRPr="00C10BC4" w:rsidRDefault="00514F61" w:rsidP="00514F61">
            <w:pPr>
              <w:widowControl w:val="0"/>
              <w:autoSpaceDE/>
              <w:autoSpaceDN/>
              <w:adjustRightInd/>
              <w:jc w:val="both"/>
              <w:rPr>
                <w:b/>
                <w:bCs/>
                <w:color w:val="000000"/>
                <w:sz w:val="24"/>
                <w:lang w:val="en-GB"/>
              </w:rPr>
            </w:pPr>
            <w:r w:rsidRPr="00C10BC4">
              <w:rPr>
                <w:b/>
                <w:bCs/>
                <w:color w:val="000000"/>
                <w:sz w:val="24"/>
                <w:lang w:val="en-GB"/>
              </w:rPr>
              <w:t>Task completion</w:t>
            </w:r>
          </w:p>
        </w:tc>
      </w:tr>
      <w:tr w:rsidR="00514F61"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Pr>
                <w:bCs/>
                <w:color w:val="000000"/>
                <w:lang w:val="en-GB"/>
              </w:rPr>
              <w:t>D</w:t>
            </w:r>
            <w:r w:rsidR="00514F61" w:rsidRPr="00514F61">
              <w:rPr>
                <w:bCs/>
                <w:color w:val="000000"/>
                <w:lang w:val="en-GB"/>
              </w:rPr>
              <w:t>esign of a PCB for the main electronics</w:t>
            </w:r>
          </w:p>
          <w:p w:rsidR="006A2703" w:rsidRDefault="006A2703" w:rsidP="00514F61">
            <w:pPr>
              <w:widowControl w:val="0"/>
              <w:autoSpaceDE/>
              <w:autoSpaceDN/>
              <w:adjustRightInd/>
              <w:rPr>
                <w:bCs/>
                <w:color w:val="000000"/>
                <w:lang w:val="en-GB"/>
              </w:rPr>
            </w:pPr>
          </w:p>
          <w:p w:rsidR="00514F61" w:rsidRPr="00514F61" w:rsidRDefault="00514F61" w:rsidP="00514F61">
            <w:pPr>
              <w:widowControl w:val="0"/>
              <w:autoSpaceDE/>
              <w:autoSpaceDN/>
              <w:adjustRightInd/>
              <w:jc w:val="both"/>
              <w:rPr>
                <w:bCs/>
                <w:color w:val="000000"/>
                <w:lang w:val="en-GB"/>
              </w:rPr>
            </w:pPr>
          </w:p>
        </w:tc>
        <w:tc>
          <w:tcPr>
            <w:tcW w:w="2687" w:type="dxa"/>
            <w:shd w:val="clear" w:color="auto" w:fill="auto"/>
          </w:tcPr>
          <w:p w:rsidR="00514F61" w:rsidRPr="00514F61" w:rsidRDefault="00514F61" w:rsidP="006A2703">
            <w:pPr>
              <w:widowControl w:val="0"/>
              <w:autoSpaceDE/>
              <w:autoSpaceDN/>
              <w:adjustRightInd/>
              <w:rPr>
                <w:bCs/>
                <w:color w:val="000000"/>
                <w:lang w:val="en-GB"/>
              </w:rPr>
            </w:pPr>
            <w:r w:rsidRPr="00514F61">
              <w:rPr>
                <w:bCs/>
                <w:color w:val="000000"/>
                <w:lang w:val="en-GB"/>
              </w:rPr>
              <w:t>The PCB design was completed, using the PCBCAD package. This was done from first principles</w:t>
            </w:r>
            <w:r w:rsidR="006A2703">
              <w:rPr>
                <w:bCs/>
                <w:color w:val="000000"/>
                <w:lang w:val="en-GB"/>
              </w:rPr>
              <w:t>.</w:t>
            </w:r>
          </w:p>
        </w:tc>
        <w:tc>
          <w:tcPr>
            <w:tcW w:w="2559" w:type="dxa"/>
            <w:shd w:val="clear" w:color="auto" w:fill="auto"/>
          </w:tcPr>
          <w:p w:rsidR="00514F61" w:rsidRPr="00514F61" w:rsidRDefault="006A2703" w:rsidP="006A2703">
            <w:pPr>
              <w:widowControl w:val="0"/>
              <w:autoSpaceDE/>
              <w:autoSpaceDN/>
              <w:adjustRightInd/>
              <w:rPr>
                <w:bCs/>
                <w:color w:val="000000"/>
                <w:lang w:val="en-GB"/>
              </w:rPr>
            </w:pPr>
            <w:r>
              <w:rPr>
                <w:bCs/>
                <w:color w:val="000000"/>
                <w:lang w:val="en-GB"/>
              </w:rPr>
              <w:t xml:space="preserve"> </w:t>
            </w:r>
            <w:r w:rsidR="00514F61" w:rsidRPr="00514F61">
              <w:rPr>
                <w:bCs/>
                <w:color w:val="000000"/>
                <w:lang w:val="en-GB"/>
              </w:rPr>
              <w:t>completed</w:t>
            </w:r>
          </w:p>
        </w:tc>
      </w:tr>
      <w:tr w:rsidR="006A2703" w:rsidRPr="00514F61" w:rsidTr="00D1556D">
        <w:tc>
          <w:tcPr>
            <w:tcW w:w="2557" w:type="dxa"/>
            <w:shd w:val="clear" w:color="auto" w:fill="auto"/>
          </w:tcPr>
          <w:p w:rsidR="006A2703" w:rsidRDefault="006A2703" w:rsidP="00514F61">
            <w:pPr>
              <w:widowControl w:val="0"/>
              <w:autoSpaceDE/>
              <w:autoSpaceDN/>
              <w:adjustRightInd/>
              <w:rPr>
                <w:bCs/>
                <w:color w:val="000000"/>
                <w:lang w:val="en-GB"/>
              </w:rPr>
            </w:pPr>
            <w:r w:rsidRPr="00514F61">
              <w:rPr>
                <w:bCs/>
                <w:color w:val="000000"/>
                <w:lang w:val="en-GB"/>
              </w:rPr>
              <w:t>Development of optimization routine</w:t>
            </w:r>
          </w:p>
        </w:tc>
        <w:tc>
          <w:tcPr>
            <w:tcW w:w="2687" w:type="dxa"/>
            <w:shd w:val="clear" w:color="auto" w:fill="auto"/>
          </w:tcPr>
          <w:p w:rsidR="006A2703" w:rsidRPr="00514F61" w:rsidRDefault="006A2703" w:rsidP="006A2703">
            <w:pPr>
              <w:widowControl w:val="0"/>
              <w:autoSpaceDE/>
              <w:autoSpaceDN/>
              <w:adjustRightInd/>
              <w:rPr>
                <w:bCs/>
                <w:color w:val="000000"/>
                <w:lang w:val="en-GB"/>
              </w:rPr>
            </w:pPr>
            <w:r>
              <w:rPr>
                <w:bCs/>
                <w:color w:val="000000"/>
                <w:lang w:val="en-GB"/>
              </w:rPr>
              <w:t>O</w:t>
            </w:r>
            <w:r w:rsidRPr="00514F61">
              <w:rPr>
                <w:bCs/>
                <w:color w:val="000000"/>
                <w:lang w:val="en-GB"/>
              </w:rPr>
              <w:t xml:space="preserve">ptimization was completed in </w:t>
            </w:r>
            <w:proofErr w:type="spellStart"/>
            <w:r w:rsidRPr="00514F61">
              <w:rPr>
                <w:bCs/>
                <w:color w:val="000000"/>
                <w:lang w:val="en-GB"/>
              </w:rPr>
              <w:t>Matlab</w:t>
            </w:r>
            <w:proofErr w:type="spellEnd"/>
            <w:r w:rsidRPr="00514F61">
              <w:rPr>
                <w:bCs/>
                <w:color w:val="000000"/>
                <w:lang w:val="en-GB"/>
              </w:rPr>
              <w:t>, but the Optimization Toolbox was used, and while some code was developed from first principles, numerical methods for optimization were taken off the shelf</w:t>
            </w:r>
            <w:r>
              <w:rPr>
                <w:bCs/>
                <w:color w:val="000000"/>
                <w:lang w:val="en-GB"/>
              </w:rPr>
              <w:t>.</w:t>
            </w:r>
          </w:p>
        </w:tc>
        <w:tc>
          <w:tcPr>
            <w:tcW w:w="2559" w:type="dxa"/>
            <w:shd w:val="clear" w:color="auto" w:fill="auto"/>
          </w:tcPr>
          <w:p w:rsidR="006A2703" w:rsidRPr="00514F61" w:rsidRDefault="006A2703" w:rsidP="00514F61">
            <w:pPr>
              <w:widowControl w:val="0"/>
              <w:autoSpaceDE/>
              <w:autoSpaceDN/>
              <w:adjustRightInd/>
              <w:rPr>
                <w:bCs/>
                <w:color w:val="000000"/>
                <w:lang w:val="en-GB"/>
              </w:rPr>
            </w:pPr>
            <w:r w:rsidRPr="00514F61">
              <w:rPr>
                <w:bCs/>
                <w:color w:val="000000"/>
                <w:lang w:val="en-GB"/>
              </w:rPr>
              <w:t>incomplete</w:t>
            </w:r>
          </w:p>
        </w:tc>
      </w:tr>
    </w:tbl>
    <w:p w:rsidR="00514F61" w:rsidRPr="00C10BC4" w:rsidRDefault="00D1556D" w:rsidP="00514F61">
      <w:pPr>
        <w:widowControl w:val="0"/>
        <w:autoSpaceDE/>
        <w:autoSpaceDN/>
        <w:adjustRightInd/>
        <w:ind w:left="720"/>
        <w:jc w:val="both"/>
        <w:rPr>
          <w:b/>
          <w:bCs/>
          <w:color w:val="000000"/>
          <w:sz w:val="24"/>
          <w:lang w:val="en-GB"/>
        </w:rPr>
      </w:pPr>
      <w:r w:rsidRPr="00C10BC4">
        <w:rPr>
          <w:b/>
          <w:bCs/>
          <w:color w:val="000000"/>
          <w:sz w:val="24"/>
          <w:lang w:val="en-GB"/>
        </w:rPr>
        <w:t>T</w:t>
      </w:r>
      <w:r w:rsidR="00C10BC4" w:rsidRPr="00C10BC4">
        <w:rPr>
          <w:b/>
          <w:bCs/>
          <w:color w:val="000000"/>
          <w:sz w:val="24"/>
          <w:lang w:val="en-GB"/>
        </w:rPr>
        <w:t>able</w:t>
      </w:r>
      <w:r w:rsidRPr="00C10BC4">
        <w:rPr>
          <w:b/>
          <w:bCs/>
          <w:color w:val="000000"/>
          <w:sz w:val="24"/>
          <w:lang w:val="en-GB"/>
        </w:rPr>
        <w:t xml:space="preserve"> 1</w:t>
      </w:r>
    </w:p>
    <w:p w:rsidR="00C10BC4" w:rsidRPr="00C10BC4" w:rsidRDefault="00C10BC4" w:rsidP="00514F61">
      <w:pPr>
        <w:widowControl w:val="0"/>
        <w:autoSpaceDE/>
        <w:autoSpaceDN/>
        <w:adjustRightInd/>
        <w:ind w:left="720"/>
        <w:jc w:val="both"/>
        <w:rPr>
          <w:b/>
          <w:bCs/>
          <w:color w:val="000000"/>
          <w:sz w:val="24"/>
          <w:lang w:val="en-GB"/>
        </w:rPr>
      </w:pPr>
      <w:r w:rsidRPr="00C10BC4">
        <w:rPr>
          <w:b/>
          <w:bCs/>
          <w:color w:val="000000"/>
          <w:sz w:val="24"/>
          <w:lang w:val="en-GB"/>
        </w:rPr>
        <w:t>Design summary</w:t>
      </w:r>
      <w:r>
        <w:rPr>
          <w:b/>
          <w:bCs/>
          <w:color w:val="000000"/>
          <w:sz w:val="24"/>
          <w:lang w:val="en-GB"/>
        </w:rPr>
        <w:t>.</w:t>
      </w:r>
    </w:p>
    <w:p w:rsidR="00D1556D" w:rsidRPr="00514F61" w:rsidRDefault="00D1556D" w:rsidP="00514F61">
      <w:pPr>
        <w:widowControl w:val="0"/>
        <w:autoSpaceDE/>
        <w:autoSpaceDN/>
        <w:adjustRightInd/>
        <w:ind w:left="720"/>
        <w:jc w:val="both"/>
        <w:rPr>
          <w:bCs/>
          <w:color w:val="000000"/>
          <w:sz w:val="24"/>
          <w:lang w:val="en-GB"/>
        </w:rPr>
      </w:pPr>
    </w:p>
    <w:p w:rsidR="00514F61" w:rsidRDefault="00375363"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noProof/>
          <w:sz w:val="28"/>
          <w:szCs w:val="28"/>
          <w:lang w:val="en-ZA" w:eastAsia="en-ZA"/>
        </w:rPr>
        <mc:AlternateContent>
          <mc:Choice Requires="wps">
            <w:drawing>
              <wp:anchor distT="0" distB="0" distL="114300" distR="114300" simplePos="0" relativeHeight="251669504" behindDoc="0" locked="0" layoutInCell="1" allowOverlap="1">
                <wp:simplePos x="0" y="0"/>
                <wp:positionH relativeFrom="column">
                  <wp:posOffset>1812925</wp:posOffset>
                </wp:positionH>
                <wp:positionV relativeFrom="paragraph">
                  <wp:posOffset>24130</wp:posOffset>
                </wp:positionV>
                <wp:extent cx="3404235" cy="1278255"/>
                <wp:effectExtent l="12700" t="5080" r="12065" b="12065"/>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04235" cy="1278255"/>
                        </a:xfrm>
                        <a:prstGeom prst="rect">
                          <a:avLst/>
                        </a:prstGeom>
                        <a:solidFill>
                          <a:srgbClr val="FFFFFF"/>
                        </a:solidFill>
                        <a:ln w="9525">
                          <a:solidFill>
                            <a:srgbClr val="000000"/>
                          </a:solidFill>
                          <a:miter lim="800000"/>
                          <a:headEnd/>
                          <a:tailEnd/>
                        </a:ln>
                      </wps:spPr>
                      <wps:txbx>
                        <w:txbxContent>
                          <w:p w:rsidR="007777DE" w:rsidRPr="006A2703" w:rsidRDefault="007777D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margin-left:142.75pt;margin-top:1.9pt;width:268.05pt;height:100.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">
                <v:textbox>
                  <w:txbxContent>
                    <w:p w:rsidR="007777DE" w:rsidRPr="006A2703" w:rsidRDefault="007777DE" w:rsidP="00475B39">
                      <w:pPr>
                        <w:rPr>
                          <w:rFonts w:ascii="Bradley Hand ITC" w:hAnsi="Bradley Hand ITC"/>
                          <w:color w:val="FF0000"/>
                          <w:sz w:val="24"/>
                          <w:szCs w:val="24"/>
                        </w:rPr>
                      </w:pPr>
                      <w:r>
                        <w:rPr>
                          <w:rFonts w:ascii="Bradley Hand ITC" w:hAnsi="Bradley Hand ITC"/>
                          <w:color w:val="FF0000"/>
                          <w:sz w:val="24"/>
                          <w:szCs w:val="24"/>
                        </w:rPr>
                        <w:t>Ensure that your table lists all of your tasks (</w:t>
                      </w:r>
                      <w:r w:rsidRPr="003A7CF5">
                        <w:rPr>
                          <w:rFonts w:ascii="Bradley Hand ITC" w:hAnsi="Bradley Hand ITC"/>
                          <w:color w:val="FF0000"/>
                          <w:sz w:val="24"/>
                          <w:szCs w:val="24"/>
                          <w:u w:val="single"/>
                        </w:rPr>
                        <w:t>technical design</w:t>
                      </w:r>
                      <w:r>
                        <w:rPr>
                          <w:rFonts w:ascii="Bradley Hand ITC" w:hAnsi="Bradley Hand ITC"/>
                          <w:color w:val="FF0000"/>
                          <w:sz w:val="24"/>
                          <w:szCs w:val="24"/>
                        </w:rPr>
                        <w:t xml:space="preserve"> tasks, not including things like “write report”, or “bind report”). These would include student tasks in sections 2.3 and 2.5 of the Project Proposal.</w:t>
                      </w:r>
                    </w:p>
                  </w:txbxContent>
                </v:textbox>
              </v:shape>
            </w:pict>
          </mc:Fallback>
        </mc:AlternateContent>
      </w:r>
    </w:p>
    <w:p w:rsidR="00514F61" w:rsidRPr="00673F23" w:rsidRDefault="00514F61" w:rsidP="00514F61">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673F23" w:rsidP="00673F23">
      <w:pPr>
        <w:rPr>
          <w:b/>
          <w:bCs/>
          <w:sz w:val="36"/>
          <w:szCs w:val="36"/>
          <w:lang w:val="en-GB"/>
        </w:rPr>
      </w:pPr>
      <w:r>
        <w:rPr>
          <w:lang w:val="en-GB"/>
        </w:rPr>
        <w:br w:type="page"/>
      </w:r>
      <w:r w:rsidR="0083493B">
        <w:rPr>
          <w:b/>
          <w:bCs/>
          <w:sz w:val="36"/>
          <w:szCs w:val="36"/>
          <w:lang w:val="en-GB"/>
        </w:rPr>
        <w:lastRenderedPageBreak/>
        <w:t>4</w:t>
      </w:r>
      <w:r w:rsidR="00626FB2">
        <w:rPr>
          <w:b/>
          <w:bCs/>
          <w:sz w:val="36"/>
          <w:szCs w:val="36"/>
          <w:lang w:val="en-GB"/>
        </w:rPr>
        <w:t>. R</w:t>
      </w:r>
      <w:r w:rsidR="00704728">
        <w:rPr>
          <w:b/>
          <w:bCs/>
          <w:sz w:val="36"/>
          <w:szCs w:val="36"/>
          <w:lang w:val="en-GB"/>
        </w:rPr>
        <w:t>esults</w:t>
      </w:r>
    </w:p>
    <w:p w:rsidR="00626FB2" w:rsidRDefault="00375363" w:rsidP="00D1556D">
      <w:pPr>
        <w:rPr>
          <w:b/>
          <w:sz w:val="28"/>
          <w:szCs w:val="28"/>
          <w:lang w:val="en-GB"/>
        </w:rPr>
      </w:pPr>
      <w:r>
        <w:rPr>
          <w:b/>
          <w:noProof/>
          <w:sz w:val="28"/>
          <w:szCs w:val="28"/>
          <w:lang w:val="en-ZA" w:eastAsia="en-ZA"/>
        </w:rPr>
        <mc:AlternateContent>
          <mc:Choice Requires="wps">
            <w:drawing>
              <wp:anchor distT="0" distB="0" distL="114300" distR="114300" simplePos="0" relativeHeight="251678720" behindDoc="0" locked="0" layoutInCell="1" allowOverlap="1">
                <wp:simplePos x="0" y="0"/>
                <wp:positionH relativeFrom="column">
                  <wp:posOffset>3778250</wp:posOffset>
                </wp:positionH>
                <wp:positionV relativeFrom="paragraph">
                  <wp:posOffset>-868045</wp:posOffset>
                </wp:positionV>
                <wp:extent cx="2090420" cy="506730"/>
                <wp:effectExtent l="12700" t="12700" r="11430" b="1397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4" type="#_x0000_t202" style="position:absolute;margin-left:297.5pt;margin-top:-68.35pt;width:164.6pt;height:39.9pt;z-index:251678720;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">
                <v:textbox>
                  <w:txbxContent>
                    <w:p w:rsidR="007777DE" w:rsidRPr="00C308EE" w:rsidRDefault="007777DE" w:rsidP="003A7CF5">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3A7CF5"/>
                  </w:txbxContent>
                </v:textbox>
              </v:shape>
            </w:pict>
          </mc:Fallback>
        </mc:AlternateContent>
      </w:r>
      <w:r>
        <w:rPr>
          <w:b/>
          <w:noProof/>
          <w:sz w:val="28"/>
          <w:szCs w:val="28"/>
        </w:rPr>
        <mc:AlternateContent>
          <mc:Choice Requires="wps">
            <w:drawing>
              <wp:anchor distT="0" distB="0" distL="114300" distR="114300" simplePos="0" relativeHeight="251646976" behindDoc="0" locked="0" layoutInCell="1" allowOverlap="1">
                <wp:simplePos x="0" y="0"/>
                <wp:positionH relativeFrom="column">
                  <wp:posOffset>-748665</wp:posOffset>
                </wp:positionH>
                <wp:positionV relativeFrom="paragraph">
                  <wp:posOffset>-1003300</wp:posOffset>
                </wp:positionV>
                <wp:extent cx="3657600" cy="767715"/>
                <wp:effectExtent l="13335" t="12065" r="5715" b="10795"/>
                <wp:wrapNone/>
                <wp:docPr id="17"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767715"/>
                        </a:xfrm>
                        <a:prstGeom prst="rect">
                          <a:avLst/>
                        </a:prstGeom>
                        <a:solidFill>
                          <a:srgbClr val="FFFFFF"/>
                        </a:solidFill>
                        <a:ln w="9525">
                          <a:solidFill>
                            <a:srgbClr val="000000"/>
                          </a:solidFill>
                          <a:miter lim="800000"/>
                          <a:headEnd/>
                          <a:tailEnd/>
                        </a:ln>
                      </wps:spPr>
                      <wps:txbx>
                        <w:txbxContent>
                          <w:p w:rsidR="007777DE" w:rsidRDefault="007777D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7777DE" w:rsidRPr="00626FB2" w:rsidRDefault="007777D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35" type="#_x0000_t202" style="position:absolute;margin-left:-58.95pt;margin-top:-79pt;width:4in;height:60.45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">
                <v:textbox>
                  <w:txbxContent>
                    <w:p w:rsidR="007777DE" w:rsidRDefault="007777DE">
                      <w:pPr>
                        <w:rPr>
                          <w:rFonts w:ascii="Bradley Hand ITC" w:hAnsi="Bradley Hand ITC"/>
                          <w:b/>
                          <w:color w:val="FF0000"/>
                          <w:sz w:val="22"/>
                          <w:szCs w:val="22"/>
                        </w:rPr>
                      </w:pPr>
                      <w:r w:rsidRPr="007007E4">
                        <w:rPr>
                          <w:rFonts w:ascii="Bradley Hand ITC" w:hAnsi="Bradley Hand ITC"/>
                          <w:b/>
                          <w:color w:val="FF0000"/>
                          <w:sz w:val="36"/>
                          <w:szCs w:val="36"/>
                        </w:rPr>
                        <w:t>Super</w:t>
                      </w:r>
                      <w:r>
                        <w:rPr>
                          <w:rFonts w:ascii="Bradley Hand ITC" w:hAnsi="Bradley Hand ITC"/>
                          <w:b/>
                          <w:color w:val="FF0000"/>
                          <w:sz w:val="22"/>
                          <w:szCs w:val="22"/>
                        </w:rPr>
                        <w:t xml:space="preserve"> important! </w:t>
                      </w:r>
                      <w:r w:rsidRPr="00626FB2">
                        <w:rPr>
                          <w:rFonts w:ascii="Bradley Hand ITC" w:hAnsi="Bradley Hand ITC"/>
                          <w:b/>
                          <w:color w:val="FF0000"/>
                          <w:sz w:val="22"/>
                          <w:szCs w:val="22"/>
                        </w:rPr>
                        <w:t>The compulsory table mentioned in Appendix 4 of the study guide should appear here.</w:t>
                      </w:r>
                      <w:r>
                        <w:rPr>
                          <w:rFonts w:ascii="Bradley Hand ITC" w:hAnsi="Bradley Hand ITC"/>
                          <w:b/>
                          <w:color w:val="FF0000"/>
                          <w:sz w:val="22"/>
                          <w:szCs w:val="22"/>
                        </w:rPr>
                        <w:t xml:space="preserve"> </w:t>
                      </w:r>
                    </w:p>
                    <w:p w:rsidR="007777DE" w:rsidRPr="00626FB2" w:rsidRDefault="007777DE">
                      <w:pPr>
                        <w:rPr>
                          <w:rFonts w:ascii="Bradley Hand ITC" w:hAnsi="Bradley Hand ITC"/>
                          <w:b/>
                          <w:color w:val="FF0000"/>
                          <w:sz w:val="22"/>
                          <w:szCs w:val="22"/>
                        </w:rPr>
                      </w:pPr>
                      <w:r>
                        <w:rPr>
                          <w:rFonts w:ascii="Bradley Hand ITC" w:hAnsi="Bradley Hand ITC"/>
                          <w:b/>
                          <w:color w:val="FF0000"/>
                          <w:sz w:val="22"/>
                          <w:szCs w:val="22"/>
                        </w:rPr>
                        <w:t>The following is just an example.</w:t>
                      </w:r>
                    </w:p>
                  </w:txbxContent>
                </v:textbox>
              </v:shape>
            </w:pict>
          </mc:Fallback>
        </mc:AlternateContent>
      </w:r>
      <w:r>
        <w:rPr>
          <w:noProof/>
        </w:rPr>
        <mc:AlternateContent>
          <mc:Choice Requires="wps">
            <w:drawing>
              <wp:anchor distT="0" distB="0" distL="114300" distR="114300" simplePos="0" relativeHeight="251633664"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6"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74F5AE" id="Line 12" o:spid="_x0000_s1026" style="position:absolute;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" o:allowincell="f" strokecolor="#020000" strokeweight=".96pt">
                <w10:wrap anchorx="margin"/>
              </v:line>
            </w:pict>
          </mc:Fallback>
        </mc:AlternateContent>
      </w:r>
      <w:r>
        <w:rPr>
          <w:noProof/>
        </w:rPr>
        <mc:AlternateContent>
          <mc:Choice Requires="wps">
            <w:drawing>
              <wp:anchor distT="0" distB="0" distL="114300" distR="114300" simplePos="0" relativeHeight="251634688"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5"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BF7324" id="Line 13" o:spid="_x0000_s1026" style="position:absolute;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wB2dQhQC&#10;AAAr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626FB2" w:rsidRDefault="0083493B"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4</w:t>
      </w:r>
      <w:r w:rsidR="00626FB2">
        <w:rPr>
          <w:b/>
          <w:sz w:val="28"/>
          <w:szCs w:val="28"/>
          <w:lang w:val="en-GB"/>
        </w:rPr>
        <w:t xml:space="preserve">.1 </w:t>
      </w:r>
      <w:r>
        <w:rPr>
          <w:b/>
          <w:sz w:val="28"/>
          <w:szCs w:val="28"/>
          <w:lang w:val="en-GB"/>
        </w:rPr>
        <w:t>Summary of results achieved</w:t>
      </w:r>
    </w:p>
    <w:p w:rsidR="00626FB2" w:rsidRDefault="00626FB2"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35"/>
        <w:gridCol w:w="2835"/>
        <w:gridCol w:w="2835"/>
      </w:tblGrid>
      <w:tr w:rsidR="00D61DC2" w:rsidRPr="00576E5C" w:rsidTr="00D61DC2">
        <w:tc>
          <w:tcPr>
            <w:tcW w:w="2835" w:type="dxa"/>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color w:val="000000"/>
                <w:lang w:val="en-GB"/>
              </w:rPr>
            </w:pPr>
            <w:r>
              <w:rPr>
                <w:b/>
                <w:color w:val="000000"/>
                <w:lang w:val="en-GB"/>
              </w:rPr>
              <w:t>Description of r</w:t>
            </w:r>
            <w:r w:rsidRPr="00576E5C">
              <w:rPr>
                <w:b/>
                <w:color w:val="000000"/>
                <w:lang w:val="en-GB"/>
              </w:rPr>
              <w:t>equirement</w:t>
            </w:r>
            <w:r>
              <w:rPr>
                <w:b/>
                <w:color w:val="000000"/>
                <w:lang w:val="en-GB"/>
              </w:rPr>
              <w:t xml:space="preserve"> or s</w:t>
            </w:r>
            <w:r w:rsidRPr="00576E5C">
              <w:rPr>
                <w:b/>
                <w:color w:val="000000"/>
                <w:lang w:val="en-GB"/>
              </w:rPr>
              <w:t>pecification</w:t>
            </w:r>
          </w:p>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Pr>
                <w:b/>
                <w:color w:val="000000"/>
                <w:lang w:val="en-GB"/>
              </w:rPr>
              <w:t>(intended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Actual outcome</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576E5C">
              <w:rPr>
                <w:b/>
                <w:color w:val="000000"/>
                <w:lang w:val="en-GB"/>
              </w:rPr>
              <w:t>Location in report</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Mission requirements of the product</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provide continuous AC power to a household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provide continuous power during daytime hours when grid power failed.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.2.6</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Motor speed</w:t>
            </w:r>
            <w:r>
              <w:rPr>
                <w:lang w:val="en-GB"/>
              </w:rPr>
              <w:t xml:space="preserve"> should be controlled. </w:t>
            </w:r>
          </w:p>
        </w:tc>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Stable feedback control of the motor speed was achieved.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sidRPr="00576E5C">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must be kept to a minimum.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Fuel consumption was slightly higher than expected.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.2.7</w:t>
            </w:r>
          </w:p>
        </w:tc>
      </w:tr>
      <w:tr w:rsidR="00D61DC2" w:rsidRPr="00576E5C" w:rsidTr="00D61DC2">
        <w:tc>
          <w:tcPr>
            <w:tcW w:w="2835" w:type="dxa"/>
            <w:shd w:val="clear" w:color="auto" w:fill="auto"/>
          </w:tcPr>
          <w:p w:rsidR="00D61DC2" w:rsidRPr="00576E5C" w:rsidRDefault="00D61DC2" w:rsidP="00AE794F">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Bit error rate </w:t>
            </w:r>
            <w:r>
              <w:rPr>
                <w:lang w:val="en-GB"/>
              </w:rPr>
              <w:t xml:space="preserve">(BER) should be low. </w:t>
            </w:r>
          </w:p>
        </w:tc>
        <w:tc>
          <w:tcPr>
            <w:tcW w:w="2835" w:type="dxa"/>
            <w:shd w:val="clear" w:color="auto" w:fill="auto"/>
          </w:tcPr>
          <w:p w:rsidR="00D61DC2" w:rsidRPr="00576E5C" w:rsidRDefault="00D61DC2" w:rsidP="00D6275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measured BER was high. </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Section</w:t>
            </w:r>
            <w:r w:rsidR="0083493B">
              <w:rPr>
                <w:lang w:val="en-GB"/>
              </w:rPr>
              <w:t>4</w:t>
            </w:r>
            <w:r w:rsidRPr="00576E5C">
              <w:rPr>
                <w:lang w:val="en-GB"/>
              </w:rPr>
              <w:t>.2.1</w:t>
            </w:r>
          </w:p>
        </w:tc>
      </w:tr>
      <w:tr w:rsidR="00D61DC2" w:rsidRPr="00576E5C" w:rsidTr="00D61DC2">
        <w:tc>
          <w:tcPr>
            <w:tcW w:w="2835" w:type="dxa"/>
            <w:shd w:val="clear" w:color="auto" w:fill="auto"/>
          </w:tcPr>
          <w:p w:rsidR="00D61DC2" w:rsidRPr="00576E5C" w:rsidRDefault="00D61DC2" w:rsidP="006A62D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Delivered power</w:t>
            </w:r>
            <w:r>
              <w:rPr>
                <w:lang w:val="en-GB"/>
              </w:rPr>
              <w:t xml:space="preserve"> should be adequate for the load. </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not deliver the required power into the load.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 xml:space="preserve">Section </w:t>
            </w:r>
            <w:r w:rsidR="0083493B">
              <w:rPr>
                <w:lang w:val="en-GB"/>
              </w:rPr>
              <w:t>4</w:t>
            </w:r>
            <w:r w:rsidRPr="00576E5C">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FE424D"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FE424D">
              <w:rPr>
                <w:b/>
                <w:lang w:val="en-GB"/>
              </w:rPr>
              <w:t>Field conditions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supply power and actual environmental conditions (sunshine or rain; day or night)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was never tested under rainy conditions. The system could not supply power under any conditions other than bright sunlight.</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.2.6</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should use actual real-time data, corrupted by noise, arriving over a noisy wireless link.</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system could work error-free for at least one hour under these actual field conditions.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Section</w:t>
            </w:r>
            <w:r w:rsidR="0083493B">
              <w:rPr>
                <w:lang w:val="en-GB"/>
              </w:rPr>
              <w:t xml:space="preserve"> 4</w:t>
            </w:r>
            <w:r>
              <w:rPr>
                <w:lang w:val="en-GB"/>
              </w:rPr>
              <w:t>.2.1</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Specifications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BER should be below 1E-6.</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BER was measure</w:t>
            </w:r>
            <w:r>
              <w:rPr>
                <w:lang w:val="en-GB"/>
              </w:rPr>
              <w:t>d</w:t>
            </w:r>
            <w:r w:rsidRPr="00576E5C">
              <w:rPr>
                <w:lang w:val="en-GB"/>
              </w:rPr>
              <w:t xml:space="preserve"> as </w:t>
            </w:r>
            <w:proofErr w:type="gramStart"/>
            <w:r w:rsidRPr="00576E5C">
              <w:rPr>
                <w:lang w:val="en-GB"/>
              </w:rPr>
              <w:t>10 bit</w:t>
            </w:r>
            <w:proofErr w:type="gramEnd"/>
            <w:r w:rsidRPr="00576E5C">
              <w:rPr>
                <w:lang w:val="en-GB"/>
              </w:rPr>
              <w:t xml:space="preserve"> errors in 1000 bits.</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.2.1</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motor should reach 50 rpm.</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46 rpm was measured.</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.2.2</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2 kW should be delivered to the load.</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sidRPr="00576E5C">
              <w:rPr>
                <w:lang w:val="en-GB"/>
              </w:rPr>
              <w:t>The system could deliver 800 Watts into the load before overheating.</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.2.3</w:t>
            </w:r>
          </w:p>
        </w:tc>
      </w:tr>
      <w:tr w:rsidR="00D61DC2" w:rsidRPr="00576E5C" w:rsidTr="003B5139">
        <w:tc>
          <w:tcPr>
            <w:tcW w:w="8505" w:type="dxa"/>
            <w:gridSpan w:val="3"/>
            <w:shd w:val="clear" w:color="auto" w:fill="auto"/>
          </w:tcPr>
          <w:p w:rsidR="00D61DC2"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p>
          <w:p w:rsidR="00D61DC2" w:rsidRPr="00AE794F"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lang w:val="en-GB"/>
              </w:rPr>
            </w:pPr>
            <w:r w:rsidRPr="00AE794F">
              <w:rPr>
                <w:b/>
                <w:lang w:val="en-GB"/>
              </w:rPr>
              <w:t>Deliverables</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DC-DC convertors 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completed the design and implementation.</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r w:rsidR="00D61DC2" w:rsidRPr="00576E5C" w:rsidTr="00D61DC2">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The inverter </w:t>
            </w:r>
            <w:r w:rsidRPr="006C551C">
              <w:rPr>
                <w:lang w:val="en-GB"/>
              </w:rPr>
              <w:t>had to be designed and implemented by the student.</w:t>
            </w:r>
          </w:p>
        </w:tc>
        <w:tc>
          <w:tcPr>
            <w:tcW w:w="2835" w:type="dxa"/>
            <w:shd w:val="clear" w:color="auto" w:fill="auto"/>
          </w:tcPr>
          <w:p w:rsidR="00D61DC2" w:rsidRPr="00576E5C" w:rsidRDefault="00D61DC2" w:rsidP="00576E5C">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The student did not complete the inverter. The design was completed and simulated, but the implementation in hardware did not work correctly.</w:t>
            </w:r>
          </w:p>
        </w:tc>
        <w:tc>
          <w:tcPr>
            <w:tcW w:w="2835" w:type="dxa"/>
            <w:shd w:val="clear" w:color="auto" w:fill="auto"/>
          </w:tcPr>
          <w:p w:rsidR="00D61DC2" w:rsidRPr="00576E5C" w:rsidRDefault="00D61DC2" w:rsidP="0083493B">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lang w:val="en-GB"/>
              </w:rPr>
            </w:pPr>
            <w:r>
              <w:rPr>
                <w:lang w:val="en-GB"/>
              </w:rPr>
              <w:t xml:space="preserve">Section </w:t>
            </w:r>
            <w:r w:rsidR="0083493B">
              <w:rPr>
                <w:lang w:val="en-GB"/>
              </w:rPr>
              <w:t>4</w:t>
            </w:r>
            <w:r>
              <w:rPr>
                <w:lang w:val="en-GB"/>
              </w:rPr>
              <w:t>.2.8</w:t>
            </w:r>
          </w:p>
        </w:tc>
      </w:tr>
    </w:tbl>
    <w:p w:rsidR="00D1556D" w:rsidRPr="00C10BC4" w:rsidRDefault="00D1556D" w:rsidP="00D1556D">
      <w:pPr>
        <w:widowControl w:val="0"/>
        <w:autoSpaceDE/>
        <w:autoSpaceDN/>
        <w:adjustRightInd/>
        <w:jc w:val="both"/>
        <w:rPr>
          <w:b/>
          <w:bCs/>
          <w:color w:val="000000"/>
          <w:sz w:val="24"/>
          <w:lang w:val="en-GB"/>
        </w:rPr>
      </w:pPr>
      <w:r w:rsidRPr="00C10BC4">
        <w:rPr>
          <w:b/>
          <w:bCs/>
          <w:color w:val="000000"/>
          <w:sz w:val="24"/>
          <w:lang w:val="en-GB"/>
        </w:rPr>
        <w:t>TABLE 2</w:t>
      </w:r>
    </w:p>
    <w:p w:rsidR="00C10BC4" w:rsidRPr="00C10BC4" w:rsidRDefault="00C10BC4" w:rsidP="00D1556D">
      <w:pPr>
        <w:widowControl w:val="0"/>
        <w:autoSpaceDE/>
        <w:autoSpaceDN/>
        <w:adjustRightInd/>
        <w:jc w:val="both"/>
        <w:rPr>
          <w:b/>
          <w:bCs/>
          <w:color w:val="000000"/>
          <w:sz w:val="24"/>
          <w:lang w:val="en-GB"/>
        </w:rPr>
      </w:pPr>
      <w:r w:rsidRPr="00C10BC4">
        <w:rPr>
          <w:b/>
          <w:bCs/>
          <w:color w:val="000000"/>
          <w:sz w:val="24"/>
          <w:lang w:val="en-GB"/>
        </w:rPr>
        <w:t>Summary of results achieved.</w:t>
      </w: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475B39" w:rsidRDefault="00475B39"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673F23" w:rsidRDefault="00D1556D"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br w:type="page"/>
      </w:r>
      <w:r w:rsidR="0083493B">
        <w:rPr>
          <w:b/>
          <w:sz w:val="28"/>
          <w:szCs w:val="28"/>
          <w:lang w:val="en-GB"/>
        </w:rPr>
        <w:lastRenderedPageBreak/>
        <w:t>4</w:t>
      </w:r>
      <w:r w:rsidR="00673F23" w:rsidRPr="00EC4D0C">
        <w:rPr>
          <w:b/>
          <w:sz w:val="28"/>
          <w:szCs w:val="28"/>
          <w:lang w:val="en-GB"/>
        </w:rPr>
        <w:t>.</w:t>
      </w:r>
      <w:r w:rsidR="00626FB2">
        <w:rPr>
          <w:b/>
          <w:sz w:val="28"/>
          <w:szCs w:val="28"/>
          <w:lang w:val="en-GB"/>
        </w:rPr>
        <w:t>2</w:t>
      </w:r>
      <w:r w:rsidR="00673F23" w:rsidRPr="00EC4D0C">
        <w:rPr>
          <w:b/>
          <w:sz w:val="28"/>
          <w:szCs w:val="28"/>
          <w:lang w:val="en-GB"/>
        </w:rPr>
        <w:t xml:space="preserve"> </w:t>
      </w:r>
      <w:r w:rsidR="0083493B">
        <w:rPr>
          <w:b/>
          <w:sz w:val="28"/>
          <w:szCs w:val="28"/>
          <w:lang w:val="en-GB"/>
        </w:rPr>
        <w:t>Qualification tests</w:t>
      </w:r>
    </w:p>
    <w:p w:rsidR="001D6C88" w:rsidRDefault="001D6C88" w:rsidP="00673F23">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4.2.1 </w:t>
      </w:r>
      <w:r w:rsidR="00235A0B" w:rsidRPr="00235A0B">
        <w:rPr>
          <w:b/>
          <w:sz w:val="24"/>
          <w:szCs w:val="24"/>
          <w:lang w:val="en-GB"/>
        </w:rPr>
        <w:t>Qualification test 1</w:t>
      </w:r>
      <w:r w:rsidRPr="0083493B">
        <w:rPr>
          <w:b/>
          <w:sz w:val="24"/>
          <w:szCs w:val="24"/>
          <w:lang w:val="en-GB"/>
        </w:rPr>
        <w:t>: testing of communication distance</w:t>
      </w:r>
      <w:r w:rsidRPr="0083493B">
        <w:rPr>
          <w:b/>
          <w:sz w:val="24"/>
          <w:szCs w:val="24"/>
          <w:lang w:val="en-GB"/>
        </w:rPr>
        <w:tab/>
      </w:r>
      <w:r w:rsidRPr="0083493B">
        <w:rPr>
          <w:b/>
          <w:sz w:val="24"/>
          <w:szCs w:val="24"/>
          <w:lang w:val="en-GB"/>
        </w:rPr>
        <w:tab/>
      </w:r>
    </w:p>
    <w:p w:rsidR="007D32DC" w:rsidRPr="00C10BC4" w:rsidRDefault="007D32DC"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sz w:val="24"/>
          <w:szCs w:val="24"/>
          <w:lang w:val="en-GB"/>
        </w:rPr>
        <w:t>4.2.1.a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p>
    <w:p w:rsidR="007D32DC" w:rsidRPr="00C10BC4" w:rsidRDefault="007D32DC" w:rsidP="0083493B">
      <w:pPr>
        <w:numPr>
          <w:ilvl w:val="12"/>
          <w:numId w:val="0"/>
        </w:numPr>
        <w:rPr>
          <w:sz w:val="24"/>
          <w:szCs w:val="24"/>
          <w:lang w:val="en-GB"/>
        </w:rPr>
      </w:pPr>
    </w:p>
    <w:p w:rsidR="0083493B" w:rsidRPr="0083493B" w:rsidRDefault="0083493B" w:rsidP="0083493B">
      <w:pPr>
        <w:numPr>
          <w:ilvl w:val="12"/>
          <w:numId w:val="0"/>
        </w:numPr>
        <w:rPr>
          <w:sz w:val="24"/>
          <w:szCs w:val="24"/>
          <w:lang w:val="en-GB"/>
        </w:rPr>
      </w:pPr>
      <w:r w:rsidRPr="0083493B">
        <w:rPr>
          <w:sz w:val="24"/>
          <w:szCs w:val="24"/>
          <w:lang w:val="en-GB"/>
        </w:rPr>
        <w:t>4.2.1b Results and observations</w:t>
      </w:r>
    </w:p>
    <w:p w:rsidR="0083493B" w:rsidRPr="0083493B" w:rsidRDefault="0083493B" w:rsidP="0083493B">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rPr>
          <w:sz w:val="24"/>
          <w:szCs w:val="24"/>
          <w:lang w:val="en-GB"/>
        </w:rPr>
      </w:pPr>
      <w:r w:rsidRPr="0083493B">
        <w:rPr>
          <w:i/>
          <w:sz w:val="24"/>
          <w:szCs w:val="24"/>
          <w:lang w:val="en-GB"/>
        </w:rPr>
        <w:t>Description of results</w:t>
      </w:r>
      <w:r w:rsidRPr="0083493B">
        <w:rPr>
          <w:sz w:val="24"/>
          <w:szCs w:val="24"/>
          <w:lang w:val="en-GB"/>
        </w:rPr>
        <w:t xml:space="preserve"> </w:t>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i/>
          <w:sz w:val="24"/>
          <w:szCs w:val="24"/>
          <w:lang w:val="en-GB"/>
        </w:rPr>
        <w:t>Statistical analysis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83493B">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sz w:val="24"/>
          <w:szCs w:val="24"/>
          <w:lang w:val="en-GB"/>
        </w:rPr>
      </w:pP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b/>
          <w:sz w:val="24"/>
          <w:szCs w:val="24"/>
          <w:lang w:val="en-GB"/>
        </w:rPr>
        <w:t xml:space="preserve">4.2.2 </w:t>
      </w:r>
      <w:r w:rsidR="00235A0B">
        <w:rPr>
          <w:b/>
          <w:sz w:val="24"/>
          <w:szCs w:val="24"/>
          <w:lang w:val="en-GB"/>
        </w:rPr>
        <w:t xml:space="preserve">Qualification test </w:t>
      </w:r>
      <w:r w:rsidRPr="0083493B">
        <w:rPr>
          <w:b/>
          <w:sz w:val="24"/>
          <w:szCs w:val="24"/>
          <w:lang w:val="en-GB"/>
        </w:rPr>
        <w:t>2: measurement of bit error rate</w:t>
      </w:r>
      <w:r w:rsidRPr="0083493B">
        <w:rPr>
          <w:b/>
          <w:sz w:val="24"/>
          <w:szCs w:val="24"/>
          <w:lang w:val="en-GB"/>
        </w:rPr>
        <w:tab/>
      </w:r>
      <w:r w:rsidRPr="0083493B">
        <w:rPr>
          <w:b/>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8640" w:hanging="8640"/>
        <w:rPr>
          <w:b/>
          <w:sz w:val="24"/>
          <w:szCs w:val="24"/>
          <w:lang w:val="en-GB"/>
        </w:rPr>
      </w:pPr>
      <w:r w:rsidRPr="0083493B">
        <w:rPr>
          <w:sz w:val="24"/>
          <w:szCs w:val="24"/>
          <w:lang w:val="en-GB"/>
        </w:rPr>
        <w:t>4.2.2.a Qualification test</w:t>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Objectives of test/experiment</w:t>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Equipment used</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rPr>
          <w:sz w:val="24"/>
          <w:szCs w:val="24"/>
          <w:lang w:val="en-GB"/>
        </w:rPr>
      </w:pPr>
      <w:r w:rsidRPr="0083493B">
        <w:rPr>
          <w:i/>
          <w:sz w:val="24"/>
          <w:szCs w:val="24"/>
          <w:lang w:val="en-GB"/>
        </w:rPr>
        <w:t>Experimental parameters and setup</w:t>
      </w:r>
      <w:r w:rsidRPr="0083493B">
        <w:rPr>
          <w:sz w:val="24"/>
          <w:szCs w:val="24"/>
          <w:lang w:val="en-GB"/>
        </w:rPr>
        <w:tab/>
      </w:r>
      <w:r w:rsidRPr="0083493B">
        <w:rPr>
          <w:sz w:val="24"/>
          <w:szCs w:val="24"/>
          <w:lang w:val="en-GB"/>
        </w:rPr>
        <w:tab/>
      </w:r>
    </w:p>
    <w:p w:rsidR="007D32DC" w:rsidRPr="00C10BC4" w:rsidRDefault="0083493B" w:rsidP="007D32DC">
      <w:pPr>
        <w:numPr>
          <w:ilvl w:val="12"/>
          <w:numId w:val="0"/>
        </w:numPr>
        <w:rPr>
          <w:sz w:val="24"/>
          <w:szCs w:val="24"/>
          <w:lang w:val="en-GB"/>
        </w:rPr>
      </w:pPr>
      <w:r w:rsidRPr="0083493B">
        <w:rPr>
          <w:i/>
          <w:sz w:val="24"/>
          <w:szCs w:val="24"/>
          <w:lang w:val="en-GB"/>
        </w:rPr>
        <w:t>Experimental protocol (experimental steps)</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7D32DC" w:rsidRPr="00C10BC4" w:rsidRDefault="007D32DC" w:rsidP="007D32DC">
      <w:pPr>
        <w:numPr>
          <w:ilvl w:val="12"/>
          <w:numId w:val="0"/>
        </w:numPr>
        <w:rPr>
          <w:sz w:val="24"/>
          <w:szCs w:val="24"/>
          <w:lang w:val="en-GB"/>
        </w:rPr>
      </w:pPr>
    </w:p>
    <w:p w:rsidR="0083493B" w:rsidRPr="0083493B" w:rsidRDefault="0083493B" w:rsidP="007D32DC">
      <w:pPr>
        <w:numPr>
          <w:ilvl w:val="12"/>
          <w:numId w:val="0"/>
        </w:numPr>
        <w:rPr>
          <w:sz w:val="24"/>
          <w:szCs w:val="24"/>
          <w:lang w:val="en-GB"/>
        </w:rPr>
      </w:pPr>
      <w:r w:rsidRPr="0083493B">
        <w:rPr>
          <w:sz w:val="24"/>
          <w:szCs w:val="24"/>
          <w:lang w:val="en-GB"/>
        </w:rPr>
        <w:t>4.2.2b Results and observations</w:t>
      </w:r>
    </w:p>
    <w:p w:rsidR="007D32DC" w:rsidRPr="00C10BC4" w:rsidRDefault="0083493B" w:rsidP="007D32DC">
      <w:pPr>
        <w:numPr>
          <w:ilvl w:val="12"/>
          <w:numId w:val="0"/>
        </w:numPr>
        <w:rPr>
          <w:sz w:val="24"/>
          <w:szCs w:val="24"/>
          <w:lang w:val="en-GB"/>
        </w:rPr>
      </w:pPr>
      <w:r w:rsidRPr="0083493B">
        <w:rPr>
          <w:i/>
          <w:sz w:val="24"/>
          <w:szCs w:val="24"/>
          <w:lang w:val="en-GB"/>
        </w:rPr>
        <w:t xml:space="preserve">Measurements </w:t>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r w:rsidRPr="0083493B">
        <w:rPr>
          <w:sz w:val="24"/>
          <w:szCs w:val="24"/>
          <w:lang w:val="en-GB"/>
        </w:rPr>
        <w:tab/>
      </w:r>
    </w:p>
    <w:p w:rsidR="0083493B" w:rsidRPr="0083493B" w:rsidRDefault="0083493B" w:rsidP="007D32DC">
      <w:pPr>
        <w:numPr>
          <w:ilvl w:val="12"/>
          <w:numId w:val="0"/>
        </w:numPr>
        <w:rPr>
          <w:sz w:val="24"/>
          <w:szCs w:val="24"/>
          <w:lang w:val="en-GB"/>
        </w:rPr>
      </w:pPr>
      <w:r w:rsidRPr="0083493B">
        <w:rPr>
          <w:i/>
          <w:sz w:val="24"/>
          <w:szCs w:val="24"/>
          <w:lang w:val="en-GB"/>
        </w:rPr>
        <w:t>Description of results</w:t>
      </w:r>
      <w:r w:rsidRPr="0083493B">
        <w:rPr>
          <w:sz w:val="24"/>
          <w:szCs w:val="24"/>
          <w:lang w:val="en-GB"/>
        </w:rPr>
        <w:tab/>
      </w:r>
    </w:p>
    <w:p w:rsidR="00626FB2" w:rsidRDefault="0083493B" w:rsidP="0083493B">
      <w:pPr>
        <w:rPr>
          <w:b/>
          <w:sz w:val="24"/>
          <w:szCs w:val="24"/>
          <w:lang w:val="en-GB"/>
        </w:rPr>
      </w:pPr>
      <w:r w:rsidRPr="00C10BC4">
        <w:rPr>
          <w:i/>
          <w:sz w:val="24"/>
          <w:szCs w:val="24"/>
          <w:lang w:val="en-GB"/>
        </w:rPr>
        <w:t>Statistical analysis</w:t>
      </w:r>
      <w:r w:rsidRPr="00C10BC4">
        <w:rPr>
          <w:sz w:val="24"/>
          <w:szCs w:val="24"/>
          <w:lang w:val="en-GB"/>
        </w:rPr>
        <w:tab/>
      </w:r>
      <w:r w:rsidRPr="00C10BC4">
        <w:rPr>
          <w:sz w:val="24"/>
          <w:szCs w:val="24"/>
          <w:lang w:val="en-GB"/>
        </w:rPr>
        <w:tab/>
      </w:r>
      <w:r w:rsidRPr="0083493B">
        <w:rPr>
          <w:sz w:val="22"/>
          <w:szCs w:val="22"/>
          <w:lang w:val="en-GB"/>
        </w:rPr>
        <w:tab/>
      </w:r>
      <w:r w:rsidRPr="0083493B">
        <w:rPr>
          <w:sz w:val="22"/>
          <w:szCs w:val="22"/>
          <w:lang w:val="en-GB"/>
        </w:rPr>
        <w:tab/>
      </w:r>
    </w:p>
    <w:p w:rsidR="00626FB2" w:rsidRDefault="00626FB2" w:rsidP="001D6C88">
      <w:pPr>
        <w:rPr>
          <w:b/>
          <w:sz w:val="24"/>
          <w:szCs w:val="24"/>
          <w:lang w:val="en-GB"/>
        </w:rPr>
      </w:pPr>
    </w:p>
    <w:p w:rsidR="00626FB2" w:rsidRDefault="00626FB2" w:rsidP="00626FB2">
      <w:pPr>
        <w:rPr>
          <w:b/>
          <w:bCs/>
          <w:sz w:val="36"/>
          <w:szCs w:val="36"/>
          <w:lang w:val="en-GB"/>
        </w:rPr>
      </w:pPr>
      <w:r>
        <w:rPr>
          <w:b/>
          <w:bCs/>
          <w:sz w:val="36"/>
          <w:szCs w:val="36"/>
          <w:lang w:val="en-GB"/>
        </w:rPr>
        <w:br w:type="page"/>
      </w:r>
      <w:r w:rsidR="007D32DC">
        <w:rPr>
          <w:b/>
          <w:bCs/>
          <w:sz w:val="36"/>
          <w:szCs w:val="36"/>
          <w:lang w:val="en-GB"/>
        </w:rPr>
        <w:lastRenderedPageBreak/>
        <w:t>5</w:t>
      </w:r>
      <w:r>
        <w:rPr>
          <w:b/>
          <w:bCs/>
          <w:sz w:val="36"/>
          <w:szCs w:val="36"/>
          <w:lang w:val="en-GB"/>
        </w:rPr>
        <w:t>. D</w:t>
      </w:r>
      <w:r w:rsidR="00704728">
        <w:rPr>
          <w:b/>
          <w:bCs/>
          <w:sz w:val="36"/>
          <w:szCs w:val="36"/>
          <w:lang w:val="en-GB"/>
        </w:rPr>
        <w:t>iscussion</w:t>
      </w:r>
    </w:p>
    <w:p w:rsidR="00626FB2" w:rsidRDefault="00375363" w:rsidP="00626FB2">
      <w:pPr>
        <w:rPr>
          <w:b/>
          <w:bCs/>
          <w:sz w:val="36"/>
          <w:szCs w:val="36"/>
          <w:lang w:val="en-GB"/>
        </w:rPr>
      </w:pPr>
      <w:r>
        <w:rPr>
          <w:b/>
          <w:noProof/>
          <w:sz w:val="24"/>
          <w:szCs w:val="24"/>
        </w:rPr>
        <mc:AlternateContent>
          <mc:Choice Requires="wps">
            <w:drawing>
              <wp:anchor distT="0" distB="0" distL="114300" distR="114300" simplePos="0" relativeHeight="251657216" behindDoc="0" locked="0" layoutInCell="1" allowOverlap="1">
                <wp:simplePos x="0" y="0"/>
                <wp:positionH relativeFrom="column">
                  <wp:posOffset>499110</wp:posOffset>
                </wp:positionH>
                <wp:positionV relativeFrom="paragraph">
                  <wp:posOffset>632460</wp:posOffset>
                </wp:positionV>
                <wp:extent cx="4321175" cy="2552700"/>
                <wp:effectExtent l="13335" t="9525" r="8890" b="9525"/>
                <wp:wrapNone/>
                <wp:docPr id="1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21175" cy="2552700"/>
                        </a:xfrm>
                        <a:prstGeom prst="rect">
                          <a:avLst/>
                        </a:prstGeom>
                        <a:solidFill>
                          <a:srgbClr val="FFFFFF"/>
                        </a:solidFill>
                        <a:ln w="9525">
                          <a:solidFill>
                            <a:srgbClr val="000000"/>
                          </a:solidFill>
                          <a:miter lim="800000"/>
                          <a:headEnd/>
                          <a:tailEnd/>
                        </a:ln>
                      </wps:spPr>
                      <wps:txbx>
                        <w:txbxContent>
                          <w:p w:rsidR="007777DE"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7777DE" w:rsidRDefault="007777DE" w:rsidP="0040672E">
                            <w:pPr>
                              <w:rPr>
                                <w:rFonts w:ascii="Bradley Hand ITC" w:hAnsi="Bradley Hand ITC"/>
                                <w:b/>
                                <w:color w:val="FF0000"/>
                                <w:sz w:val="22"/>
                                <w:szCs w:val="22"/>
                              </w:rPr>
                            </w:pPr>
                          </w:p>
                          <w:p w:rsidR="007777DE" w:rsidRPr="00626FB2"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4" o:spid="_x0000_s1036" type="#_x0000_t202" style="position:absolute;margin-left:39.3pt;margin-top:49.8pt;width:340.25pt;height:20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">
                <v:textbox>
                  <w:txbxContent>
                    <w:p w:rsidR="007777DE"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See the study guide – this section is </w:t>
                      </w:r>
                      <w:r w:rsidRPr="007007E4">
                        <w:rPr>
                          <w:rFonts w:ascii="Bradley Hand ITC" w:hAnsi="Bradley Hand ITC"/>
                          <w:b/>
                          <w:color w:val="FF0000"/>
                          <w:sz w:val="36"/>
                          <w:szCs w:val="36"/>
                        </w:rPr>
                        <w:t>very</w:t>
                      </w:r>
                      <w:r>
                        <w:rPr>
                          <w:rFonts w:ascii="Bradley Hand ITC" w:hAnsi="Bradley Hand ITC"/>
                          <w:b/>
                          <w:color w:val="FF0000"/>
                          <w:sz w:val="22"/>
                          <w:szCs w:val="22"/>
                        </w:rPr>
                        <w:t xml:space="preserve"> important.  You need to show that you can stand back and be critical of your own work. The worst possible thing that you can write here is “everything works perfectly”. There is no perfect design, and you as (aspiring) engineer should be able to point out the shortcomings of your design and/or results.</w:t>
                      </w:r>
                    </w:p>
                    <w:p w:rsidR="007777DE" w:rsidRDefault="007777DE" w:rsidP="0040672E">
                      <w:pPr>
                        <w:rPr>
                          <w:rFonts w:ascii="Bradley Hand ITC" w:hAnsi="Bradley Hand ITC"/>
                          <w:b/>
                          <w:color w:val="FF0000"/>
                          <w:sz w:val="22"/>
                          <w:szCs w:val="22"/>
                        </w:rPr>
                      </w:pPr>
                    </w:p>
                    <w:p w:rsidR="007777DE" w:rsidRPr="00626FB2" w:rsidRDefault="007777DE" w:rsidP="0040672E">
                      <w:pPr>
                        <w:rPr>
                          <w:rFonts w:ascii="Bradley Hand ITC" w:hAnsi="Bradley Hand ITC"/>
                          <w:b/>
                          <w:color w:val="FF0000"/>
                          <w:sz w:val="22"/>
                          <w:szCs w:val="22"/>
                        </w:rPr>
                      </w:pPr>
                      <w:r>
                        <w:rPr>
                          <w:rFonts w:ascii="Bradley Hand ITC" w:hAnsi="Bradley Hand ITC"/>
                          <w:b/>
                          <w:color w:val="FF0000"/>
                          <w:sz w:val="22"/>
                          <w:szCs w:val="22"/>
                        </w:rPr>
                        <w:t xml:space="preserve">Tip: Use the headings in the study guide. </w:t>
                      </w:r>
                      <w:r w:rsidRPr="007D32DC">
                        <w:rPr>
                          <w:rFonts w:ascii="Bradley Hand ITC" w:hAnsi="Bradley Hand ITC"/>
                          <w:b/>
                          <w:color w:val="FF0000"/>
                          <w:sz w:val="22"/>
                          <w:szCs w:val="22"/>
                          <w:u w:val="single"/>
                        </w:rPr>
                        <w:t xml:space="preserve">These are </w:t>
                      </w:r>
                      <w:r w:rsidRPr="007D32DC">
                        <w:rPr>
                          <w:rFonts w:ascii="Bradley Hand ITC" w:hAnsi="Bradley Hand ITC"/>
                          <w:b/>
                          <w:i/>
                          <w:color w:val="FF0000"/>
                          <w:sz w:val="22"/>
                          <w:szCs w:val="22"/>
                          <w:u w:val="single"/>
                        </w:rPr>
                        <w:t>not</w:t>
                      </w:r>
                      <w:r w:rsidRPr="007D32DC">
                        <w:rPr>
                          <w:rFonts w:ascii="Bradley Hand ITC" w:hAnsi="Bradley Hand ITC"/>
                          <w:b/>
                          <w:color w:val="FF0000"/>
                          <w:sz w:val="22"/>
                          <w:szCs w:val="22"/>
                          <w:u w:val="single"/>
                        </w:rPr>
                        <w:t xml:space="preserve"> compulsory</w:t>
                      </w:r>
                      <w:r>
                        <w:rPr>
                          <w:rFonts w:ascii="Bradley Hand ITC" w:hAnsi="Bradley Hand ITC"/>
                          <w:b/>
                          <w:color w:val="FF0000"/>
                          <w:sz w:val="22"/>
                          <w:szCs w:val="22"/>
                        </w:rPr>
                        <w:t>, but will help you to organize your thoughts, and the headings actually tell you some of the things that you are required to comment on.</w:t>
                      </w:r>
                    </w:p>
                  </w:txbxContent>
                </v:textbox>
              </v:shape>
            </w:pict>
          </mc:Fallback>
        </mc:AlternateContent>
      </w:r>
      <w:r>
        <w:rPr>
          <w:b/>
          <w:noProof/>
          <w:sz w:val="24"/>
          <w:szCs w:val="24"/>
          <w:lang w:val="en-ZA" w:eastAsia="en-ZA"/>
        </w:rPr>
        <mc:AlternateContent>
          <mc:Choice Requires="wps">
            <w:drawing>
              <wp:anchor distT="0" distB="0" distL="114300" distR="114300" simplePos="0" relativeHeight="251679744" behindDoc="0" locked="0" layoutInCell="1" allowOverlap="1">
                <wp:simplePos x="0" y="0"/>
                <wp:positionH relativeFrom="column">
                  <wp:posOffset>3216275</wp:posOffset>
                </wp:positionH>
                <wp:positionV relativeFrom="paragraph">
                  <wp:posOffset>-584835</wp:posOffset>
                </wp:positionV>
                <wp:extent cx="2095500" cy="506730"/>
                <wp:effectExtent l="12700" t="7620" r="6350" b="9525"/>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5500" cy="506730"/>
                        </a:xfrm>
                        <a:prstGeom prst="rect">
                          <a:avLst/>
                        </a:prstGeom>
                        <a:solidFill>
                          <a:srgbClr val="FFFFFF"/>
                        </a:solidFill>
                        <a:ln w="9525">
                          <a:solidFill>
                            <a:srgbClr val="000000"/>
                          </a:solidFill>
                          <a:miter lim="800000"/>
                          <a:headEnd/>
                          <a:tailEnd/>
                        </a:ln>
                      </wps:spPr>
                      <wps:txbx>
                        <w:txbxContent>
                          <w:p w:rsidR="007777DE" w:rsidRPr="00C308EE" w:rsidRDefault="007777D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D62758"/>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7" type="#_x0000_t202" style="position:absolute;margin-left:253.25pt;margin-top:-46.05pt;width:165pt;height:39.9pt;z-index:25167974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">
                <v:textbox>
                  <w:txbxContent>
                    <w:p w:rsidR="007777DE" w:rsidRPr="00C308EE" w:rsidRDefault="007777DE" w:rsidP="00D62758">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D62758"/>
                  </w:txbxContent>
                </v:textbox>
              </v:shape>
            </w:pict>
          </mc:Fallback>
        </mc:AlternateContent>
      </w:r>
      <w:r>
        <w:rPr>
          <w:noProof/>
        </w:rPr>
        <mc:AlternateContent>
          <mc:Choice Requires="wps">
            <w:drawing>
              <wp:anchor distT="0" distB="0" distL="114300" distR="114300" simplePos="0" relativeHeight="25164800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1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16707F0" id="Line 39" o:spid="_x0000_s1026" style="position:absolute;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CKe3DfDQIAACU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4902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11" name="Line 4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A5360" id="Line 40" o:spid="_x0000_s1026" style="position:absolute;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" o:allowincell="f" strokecolor="#020000" strokeweight=".96pt">
                <w10:wrap anchorx="margin"/>
              </v:line>
            </w:pict>
          </mc:Fallback>
        </mc:AlternateContent>
      </w:r>
    </w:p>
    <w:p w:rsidR="00C55FC2" w:rsidRDefault="00C55FC2" w:rsidP="001D6C88">
      <w:pPr>
        <w:rPr>
          <w:b/>
          <w:sz w:val="24"/>
          <w:szCs w:val="24"/>
          <w:lang w:val="en-GB"/>
        </w:rPr>
        <w:sectPr w:rsidR="00C55FC2" w:rsidSect="0002663E">
          <w:headerReference w:type="default" r:id="rId23"/>
          <w:pgSz w:w="11907" w:h="16839" w:code="9"/>
          <w:pgMar w:top="1440" w:right="1800" w:bottom="1440" w:left="1800" w:header="708" w:footer="708" w:gutter="0"/>
          <w:pgNumType w:start="1"/>
          <w:cols w:space="708"/>
          <w:docGrid w:linePitch="360"/>
        </w:sectPr>
      </w:pPr>
    </w:p>
    <w:p w:rsidR="001D6C88" w:rsidRDefault="00375363" w:rsidP="001D6C88">
      <w:pPr>
        <w:rPr>
          <w:b/>
          <w:bCs/>
          <w:sz w:val="36"/>
          <w:szCs w:val="36"/>
          <w:lang w:val="en-GB"/>
        </w:rPr>
      </w:pPr>
      <w:r>
        <w:rPr>
          <w:b/>
          <w:noProof/>
          <w:sz w:val="28"/>
          <w:szCs w:val="28"/>
          <w:lang w:val="en-ZA" w:eastAsia="en-ZA"/>
        </w:rPr>
        <w:lastRenderedPageBreak/>
        <mc:AlternateContent>
          <mc:Choice Requires="wps">
            <w:drawing>
              <wp:anchor distT="0" distB="0" distL="114300" distR="114300" simplePos="0" relativeHeight="251680768" behindDoc="0" locked="0" layoutInCell="1" allowOverlap="1">
                <wp:simplePos x="0" y="0"/>
                <wp:positionH relativeFrom="column">
                  <wp:posOffset>2124710</wp:posOffset>
                </wp:positionH>
                <wp:positionV relativeFrom="paragraph">
                  <wp:posOffset>-534670</wp:posOffset>
                </wp:positionV>
                <wp:extent cx="2090420" cy="506730"/>
                <wp:effectExtent l="10795" t="6985" r="13335" b="1016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0420" cy="506730"/>
                        </a:xfrm>
                        <a:prstGeom prst="rect">
                          <a:avLst/>
                        </a:prstGeom>
                        <a:solidFill>
                          <a:srgbClr val="FFFFFF"/>
                        </a:solidFill>
                        <a:ln w="9525">
                          <a:solidFill>
                            <a:srgbClr val="000000"/>
                          </a:solidFill>
                          <a:miter lim="800000"/>
                          <a:headEnd/>
                          <a:tailEnd/>
                        </a:ln>
                      </wps:spPr>
                      <wps:txbx>
                        <w:txbxContent>
                          <w:p w:rsidR="007777DE" w:rsidRPr="00C308EE" w:rsidRDefault="007777D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F06804"/>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id="_x0000_s1038" type="#_x0000_t202" style="position:absolute;margin-left:167.3pt;margin-top:-42.1pt;width:164.6pt;height:39.9pt;z-index:251680768;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">
                <v:textbox>
                  <w:txbxContent>
                    <w:p w:rsidR="007777DE" w:rsidRPr="00C308EE" w:rsidRDefault="007777DE" w:rsidP="00F06804">
                      <w:pPr>
                        <w:widowControl w:val="0"/>
                        <w:autoSpaceDE/>
                        <w:autoSpaceDN/>
                        <w:adjustRightInd/>
                        <w:ind w:left="720" w:hanging="720"/>
                        <w:rPr>
                          <w:rFonts w:ascii="Bradley Hand ITC" w:hAnsi="Bradley Hand ITC"/>
                          <w:color w:val="FF0000"/>
                          <w:sz w:val="24"/>
                          <w:lang w:val="en-GB"/>
                        </w:rPr>
                      </w:pPr>
                      <w:r>
                        <w:rPr>
                          <w:rFonts w:ascii="Bradley Hand ITC" w:hAnsi="Bradley Hand ITC"/>
                          <w:color w:val="FF0000"/>
                          <w:sz w:val="24"/>
                          <w:lang w:val="en-GB"/>
                        </w:rPr>
                        <w:t>Commence this section on a new page</w:t>
                      </w:r>
                    </w:p>
                    <w:p w:rsidR="007777DE" w:rsidRDefault="007777DE" w:rsidP="00F06804"/>
                  </w:txbxContent>
                </v:textbox>
              </v:shape>
            </w:pict>
          </mc:Fallback>
        </mc:AlternateContent>
      </w:r>
      <w:r w:rsidR="007D32DC">
        <w:rPr>
          <w:b/>
          <w:bCs/>
          <w:sz w:val="36"/>
          <w:szCs w:val="36"/>
          <w:lang w:val="en-GB"/>
        </w:rPr>
        <w:t>6</w:t>
      </w:r>
      <w:r w:rsidR="001D6C88">
        <w:rPr>
          <w:b/>
          <w:bCs/>
          <w:sz w:val="36"/>
          <w:szCs w:val="36"/>
          <w:lang w:val="en-GB"/>
        </w:rPr>
        <w:t>. C</w:t>
      </w:r>
      <w:r w:rsidR="00704728">
        <w:rPr>
          <w:b/>
          <w:bCs/>
          <w:sz w:val="36"/>
          <w:szCs w:val="36"/>
          <w:lang w:val="en-GB"/>
        </w:rPr>
        <w:t>onclusion</w:t>
      </w:r>
    </w:p>
    <w:p w:rsidR="001D6C88" w:rsidRDefault="00375363" w:rsidP="001D6C88">
      <w:pPr>
        <w:rPr>
          <w:b/>
          <w:bCs/>
          <w:sz w:val="36"/>
          <w:szCs w:val="36"/>
          <w:lang w:val="en-GB"/>
        </w:rPr>
      </w:pPr>
      <w:r>
        <w:rPr>
          <w:noProof/>
        </w:rPr>
        <mc:AlternateContent>
          <mc:Choice Requires="wps">
            <w:drawing>
              <wp:anchor distT="0" distB="0" distL="114300" distR="114300" simplePos="0" relativeHeight="251635712"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E42F8" id="Line 14" o:spid="_x0000_s1026" style="position:absolute;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d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DZ/Y+d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6736"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4AF546" id="Line 15" o:spid="_x0000_s1026" style="position:absolute;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ZAiJDx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1D6C88" w:rsidRDefault="007D32DC"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r>
        <w:rPr>
          <w:b/>
          <w:sz w:val="28"/>
          <w:szCs w:val="28"/>
          <w:lang w:val="en-GB"/>
        </w:rPr>
        <w:t>6</w:t>
      </w:r>
      <w:r w:rsidR="001D6C88" w:rsidRPr="00EC4D0C">
        <w:rPr>
          <w:b/>
          <w:sz w:val="28"/>
          <w:szCs w:val="28"/>
          <w:lang w:val="en-GB"/>
        </w:rPr>
        <w:t xml:space="preserve">.1 </w:t>
      </w:r>
      <w:r>
        <w:rPr>
          <w:b/>
          <w:sz w:val="28"/>
          <w:szCs w:val="28"/>
          <w:lang w:val="en-GB"/>
        </w:rPr>
        <w:t>Summary of the work</w:t>
      </w: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8"/>
          <w:szCs w:val="28"/>
          <w:lang w:val="en-GB"/>
        </w:rPr>
      </w:pPr>
    </w:p>
    <w:p w:rsidR="001D6C88" w:rsidRDefault="001D6C88" w:rsidP="001D6C88">
      <w:pPr>
        <w:numPr>
          <w:ilvl w:val="12"/>
          <w:numId w:val="0"/>
        </w:numPr>
        <w:tabs>
          <w:tab w:val="left" w:pos="0"/>
          <w:tab w:val="left" w:pos="1134"/>
          <w:tab w:val="left" w:pos="1440"/>
          <w:tab w:val="left" w:pos="2160"/>
          <w:tab w:val="left" w:pos="2880"/>
          <w:tab w:val="left" w:pos="3600"/>
          <w:tab w:val="left" w:pos="4320"/>
          <w:tab w:val="left" w:pos="5040"/>
          <w:tab w:val="left" w:pos="5760"/>
          <w:tab w:val="left" w:pos="6480"/>
          <w:tab w:val="left" w:pos="7200"/>
          <w:tab w:val="left" w:pos="7920"/>
        </w:tabs>
        <w:rPr>
          <w:b/>
          <w:sz w:val="24"/>
          <w:szCs w:val="24"/>
          <w:lang w:val="en-GB"/>
        </w:rPr>
      </w:pPr>
      <w:r w:rsidRPr="001D6C88">
        <w:rPr>
          <w:b/>
          <w:sz w:val="24"/>
          <w:szCs w:val="24"/>
          <w:lang w:val="en-GB"/>
        </w:rPr>
        <w:t>…</w:t>
      </w:r>
    </w:p>
    <w:p w:rsidR="001D6C88" w:rsidRDefault="00375363" w:rsidP="001D6C88">
      <w:pPr>
        <w:rPr>
          <w:b/>
          <w:bCs/>
          <w:sz w:val="36"/>
          <w:szCs w:val="36"/>
          <w:lang w:val="en-GB"/>
        </w:rPr>
      </w:pPr>
      <w:r>
        <w:rPr>
          <w:b/>
          <w:noProof/>
          <w:sz w:val="24"/>
          <w:szCs w:val="24"/>
          <w:lang w:val="en-ZA" w:eastAsia="en-ZA"/>
        </w:rPr>
        <mc:AlternateContent>
          <mc:Choice Requires="wps">
            <w:drawing>
              <wp:anchor distT="0" distB="0" distL="114300" distR="114300" simplePos="0" relativeHeight="251670528" behindDoc="0" locked="0" layoutInCell="1" allowOverlap="1">
                <wp:simplePos x="0" y="0"/>
                <wp:positionH relativeFrom="column">
                  <wp:posOffset>266700</wp:posOffset>
                </wp:positionH>
                <wp:positionV relativeFrom="paragraph">
                  <wp:posOffset>71120</wp:posOffset>
                </wp:positionV>
                <wp:extent cx="3657600" cy="1129665"/>
                <wp:effectExtent l="9525" t="9525" r="9525" b="13335"/>
                <wp:wrapNone/>
                <wp:docPr id="7" name="Text Box 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0" cy="1129665"/>
                        </a:xfrm>
                        <a:prstGeom prst="rect">
                          <a:avLst/>
                        </a:prstGeom>
                        <a:solidFill>
                          <a:srgbClr val="FFFFFF"/>
                        </a:solidFill>
                        <a:ln w="9525">
                          <a:solidFill>
                            <a:srgbClr val="000000"/>
                          </a:solidFill>
                          <a:miter lim="800000"/>
                          <a:headEnd/>
                          <a:tailEnd/>
                        </a:ln>
                      </wps:spPr>
                      <wps:txbx>
                        <w:txbxContent>
                          <w:p w:rsidR="007777DE" w:rsidRDefault="007777D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7777DE" w:rsidRPr="00626FB2" w:rsidRDefault="007777D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7" o:spid="_x0000_s1039" type="#_x0000_t202" style="position:absolute;margin-left:21pt;margin-top:5.6pt;width:4in;height:88.9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">
                <v:textbox>
                  <w:txbxContent>
                    <w:p w:rsidR="007777DE" w:rsidRDefault="007777DE" w:rsidP="00800C5C">
                      <w:pPr>
                        <w:rPr>
                          <w:rFonts w:ascii="Bradley Hand ITC" w:hAnsi="Bradley Hand ITC"/>
                          <w:b/>
                          <w:color w:val="FF0000"/>
                          <w:sz w:val="22"/>
                          <w:szCs w:val="22"/>
                        </w:rPr>
                      </w:pPr>
                      <w:r>
                        <w:rPr>
                          <w:rFonts w:ascii="Bradley Hand ITC" w:hAnsi="Bradley Hand ITC"/>
                          <w:b/>
                          <w:color w:val="FF0000"/>
                          <w:sz w:val="22"/>
                          <w:szCs w:val="22"/>
                        </w:rPr>
                        <w:t>Here you need to be extremely honest about what you achieved, and did not achieve.</w:t>
                      </w:r>
                    </w:p>
                    <w:p w:rsidR="007777DE" w:rsidRPr="00626FB2" w:rsidRDefault="007777DE" w:rsidP="00800C5C">
                      <w:pPr>
                        <w:rPr>
                          <w:rFonts w:ascii="Bradley Hand ITC" w:hAnsi="Bradley Hand ITC"/>
                          <w:b/>
                          <w:color w:val="FF0000"/>
                          <w:sz w:val="22"/>
                          <w:szCs w:val="22"/>
                        </w:rPr>
                      </w:pPr>
                      <w:r>
                        <w:rPr>
                          <w:rFonts w:ascii="Bradley Hand ITC" w:hAnsi="Bradley Hand ITC"/>
                          <w:b/>
                          <w:color w:val="FF0000"/>
                          <w:sz w:val="22"/>
                          <w:szCs w:val="22"/>
                        </w:rPr>
                        <w:t>Conclusions need to be technical and MAY NOT relate to your personal experience (e.g. “I learnt a lot” would be a good example of what NOT to write).</w:t>
                      </w:r>
                    </w:p>
                  </w:txbxContent>
                </v:textbox>
              </v:shape>
            </w:pict>
          </mc:Fallback>
        </mc:AlternateContent>
      </w:r>
      <w:r w:rsidR="001D6C88">
        <w:rPr>
          <w:b/>
          <w:sz w:val="24"/>
          <w:szCs w:val="24"/>
          <w:lang w:val="en-GB"/>
        </w:rPr>
        <w:br w:type="page"/>
      </w:r>
      <w:r w:rsidR="007D32DC">
        <w:rPr>
          <w:b/>
          <w:bCs/>
          <w:sz w:val="36"/>
          <w:szCs w:val="36"/>
          <w:lang w:val="en-GB"/>
        </w:rPr>
        <w:lastRenderedPageBreak/>
        <w:t>7</w:t>
      </w:r>
      <w:r w:rsidR="001D6C88">
        <w:rPr>
          <w:b/>
          <w:bCs/>
          <w:sz w:val="36"/>
          <w:szCs w:val="36"/>
          <w:lang w:val="en-GB"/>
        </w:rPr>
        <w:t>. R</w:t>
      </w:r>
      <w:r w:rsidR="00704728">
        <w:rPr>
          <w:b/>
          <w:bCs/>
          <w:sz w:val="36"/>
          <w:szCs w:val="36"/>
          <w:lang w:val="en-GB"/>
        </w:rPr>
        <w:t>eferences</w:t>
      </w:r>
    </w:p>
    <w:p w:rsidR="001D6C88" w:rsidRDefault="00375363" w:rsidP="001D6C88">
      <w:pPr>
        <w:rPr>
          <w:b/>
          <w:bCs/>
          <w:sz w:val="36"/>
          <w:szCs w:val="36"/>
          <w:lang w:val="en-GB"/>
        </w:rPr>
      </w:pPr>
      <w:r>
        <w:rPr>
          <w:noProof/>
        </w:rPr>
        <mc:AlternateContent>
          <mc:Choice Requires="wps">
            <w:drawing>
              <wp:anchor distT="0" distB="0" distL="114300" distR="114300" simplePos="0" relativeHeight="251637760" behindDoc="0" locked="0" layoutInCell="0" allowOverlap="1">
                <wp:simplePos x="0" y="0"/>
                <wp:positionH relativeFrom="margin">
                  <wp:posOffset>0</wp:posOffset>
                </wp:positionH>
                <wp:positionV relativeFrom="paragraph">
                  <wp:posOffset>0</wp:posOffset>
                </wp:positionV>
                <wp:extent cx="0" cy="0"/>
                <wp:effectExtent l="9525" t="15240" r="9525" b="13335"/>
                <wp:wrapNone/>
                <wp:docPr id="6"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0F7E2B5" id="Line 16" o:spid="_x0000_s1026" style="position:absolute;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0" to="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" o:allowincell="f" strokecolor="#020000" strokeweight=".96pt">
                <w10:wrap anchorx="margin"/>
              </v:line>
            </w:pict>
          </mc:Fallback>
        </mc:AlternateContent>
      </w:r>
      <w:r>
        <w:rPr>
          <w:noProof/>
        </w:rPr>
        <mc:AlternateContent>
          <mc:Choice Requires="wps">
            <w:drawing>
              <wp:anchor distT="0" distB="0" distL="114300" distR="114300" simplePos="0" relativeHeight="251638784" behindDoc="0" locked="0" layoutInCell="0" allowOverlap="1">
                <wp:simplePos x="0" y="0"/>
                <wp:positionH relativeFrom="margin">
                  <wp:posOffset>0</wp:posOffset>
                </wp:positionH>
                <wp:positionV relativeFrom="paragraph">
                  <wp:posOffset>5715</wp:posOffset>
                </wp:positionV>
                <wp:extent cx="5761355" cy="0"/>
                <wp:effectExtent l="9525" t="11430" r="10795" b="7620"/>
                <wp:wrapNone/>
                <wp:docPr id="5" name="Line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1355" cy="0"/>
                        </a:xfrm>
                        <a:prstGeom prst="line">
                          <a:avLst/>
                        </a:prstGeom>
                        <a:noFill/>
                        <a:ln w="12192">
                          <a:solidFill>
                            <a:srgbClr val="02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585269F" id="Line 17" o:spid="_x0000_s1026" style="position:absolute;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0,.45pt" to="453.6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" o:allowincell="f" strokecolor="#020000" strokeweight=".96pt">
                <w10:wrap anchorx="margin"/>
              </v:line>
            </w:pict>
          </mc:Fallback>
        </mc:AlternateContent>
      </w:r>
    </w:p>
    <w:p w:rsidR="00C55FC2" w:rsidRDefault="00C55FC2" w:rsidP="00800C5C">
      <w:pPr>
        <w:rPr>
          <w:b/>
          <w:sz w:val="24"/>
          <w:szCs w:val="24"/>
          <w:lang w:val="en-GB"/>
        </w:rPr>
        <w:sectPr w:rsidR="00C55FC2" w:rsidSect="00905062">
          <w:headerReference w:type="default" r:id="rId24"/>
          <w:pgSz w:w="11907" w:h="16839" w:code="9"/>
          <w:pgMar w:top="1440" w:right="1800" w:bottom="1440" w:left="1800"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7"/>
      </w:tblGrid>
      <w:tr w:rsidR="00C308EE" w:rsidRPr="00C308EE" w:rsidTr="00C308EE">
        <w:tc>
          <w:tcPr>
            <w:tcW w:w="8523" w:type="dxa"/>
            <w:shd w:val="clear" w:color="auto" w:fill="auto"/>
          </w:tcPr>
          <w:p w:rsidR="00C308EE" w:rsidRPr="00C308EE" w:rsidRDefault="00800C5C" w:rsidP="00D61DC2">
            <w:pPr>
              <w:pStyle w:val="Level11"/>
              <w:numPr>
                <w:ilvl w:val="12"/>
                <w:numId w:val="0"/>
              </w:numPr>
              <w:rPr>
                <w:b/>
                <w:bCs/>
                <w:sz w:val="48"/>
                <w:szCs w:val="48"/>
                <w:lang w:val="en-GB"/>
              </w:rPr>
            </w:pPr>
            <w:r w:rsidRPr="00AD0DB7">
              <w:rPr>
                <w:b/>
                <w:bCs/>
                <w:sz w:val="48"/>
                <w:szCs w:val="48"/>
                <w:lang w:val="en-GB"/>
              </w:rPr>
              <w:lastRenderedPageBreak/>
              <w:t xml:space="preserve"> </w:t>
            </w:r>
            <w:r w:rsidR="00C308EE" w:rsidRPr="00C308EE">
              <w:rPr>
                <w:b/>
                <w:bCs/>
                <w:sz w:val="48"/>
                <w:szCs w:val="48"/>
                <w:lang w:val="en-GB"/>
              </w:rPr>
              <w:t xml:space="preserve">Part </w:t>
            </w:r>
            <w:r w:rsidR="00D61DC2">
              <w:rPr>
                <w:b/>
                <w:bCs/>
                <w:sz w:val="48"/>
                <w:szCs w:val="48"/>
                <w:lang w:val="en-GB"/>
              </w:rPr>
              <w:t>5</w:t>
            </w:r>
            <w:r w:rsidR="00C308EE" w:rsidRPr="00C308EE">
              <w:rPr>
                <w:b/>
                <w:bCs/>
                <w:sz w:val="48"/>
                <w:szCs w:val="48"/>
                <w:lang w:val="en-GB"/>
              </w:rPr>
              <w:t>. Technical documentation</w:t>
            </w:r>
          </w:p>
        </w:tc>
      </w:tr>
    </w:tbl>
    <w:p w:rsidR="0040672E" w:rsidRDefault="0040672E" w:rsidP="0040672E">
      <w:pPr>
        <w:pStyle w:val="Level11"/>
        <w:numPr>
          <w:ilvl w:val="12"/>
          <w:numId w:val="0"/>
        </w:numPr>
        <w:rPr>
          <w:b/>
          <w:bCs/>
          <w:sz w:val="48"/>
          <w:szCs w:val="48"/>
          <w:lang w:val="en-GB"/>
        </w:rPr>
      </w:pPr>
    </w:p>
    <w:p w:rsidR="0040672E" w:rsidRPr="0040672E" w:rsidRDefault="0040672E" w:rsidP="0040672E">
      <w:pPr>
        <w:widowControl w:val="0"/>
        <w:rPr>
          <w:sz w:val="24"/>
          <w:szCs w:val="24"/>
          <w:lang w:val="en-GB"/>
        </w:rPr>
      </w:pPr>
      <w:r w:rsidRPr="0040672E">
        <w:rPr>
          <w:sz w:val="24"/>
          <w:szCs w:val="24"/>
          <w:lang w:val="en-GB"/>
        </w:rPr>
        <w:t xml:space="preserve">This main report is supplemented with technical documentation. This provides more detail on the software that was used in the experiments, including program listings, a user guide and circuit designs. This section appears on the </w:t>
      </w:r>
      <w:r w:rsidR="00235A0B">
        <w:rPr>
          <w:sz w:val="24"/>
          <w:szCs w:val="24"/>
          <w:lang w:val="en-GB"/>
        </w:rPr>
        <w:t>electronic medium</w:t>
      </w:r>
      <w:r w:rsidRPr="0040672E">
        <w:rPr>
          <w:sz w:val="24"/>
          <w:szCs w:val="24"/>
          <w:lang w:val="en-GB"/>
        </w:rPr>
        <w:t xml:space="preserve"> that accompanies this report.</w:t>
      </w:r>
    </w:p>
    <w:p w:rsidR="0040672E" w:rsidRPr="0040672E" w:rsidRDefault="0040672E" w:rsidP="0040672E">
      <w:pPr>
        <w:widowControl w:val="0"/>
        <w:ind w:left="720"/>
        <w:rPr>
          <w:sz w:val="24"/>
          <w:szCs w:val="24"/>
          <w:lang w:val="en-GB"/>
        </w:rPr>
      </w:pPr>
    </w:p>
    <w:p w:rsidR="0040672E" w:rsidRPr="0040672E" w:rsidRDefault="0040672E" w:rsidP="0040672E">
      <w:pPr>
        <w:widowControl w:val="0"/>
        <w:rPr>
          <w:color w:val="000000"/>
          <w:sz w:val="24"/>
          <w:szCs w:val="24"/>
          <w:lang w:val="en-GB"/>
        </w:rPr>
      </w:pPr>
      <w:r w:rsidRPr="0040672E">
        <w:rPr>
          <w:color w:val="000000"/>
          <w:sz w:val="24"/>
          <w:szCs w:val="24"/>
          <w:lang w:val="en-GB"/>
        </w:rPr>
        <w:t>The CD</w:t>
      </w:r>
      <w:r w:rsidR="00235A0B">
        <w:rPr>
          <w:color w:val="000000"/>
          <w:sz w:val="24"/>
          <w:szCs w:val="24"/>
          <w:lang w:val="en-GB"/>
        </w:rPr>
        <w:t xml:space="preserve"> (or DVD, or flash disk)</w:t>
      </w:r>
      <w:r w:rsidRPr="0040672E">
        <w:rPr>
          <w:color w:val="000000"/>
          <w:sz w:val="24"/>
          <w:szCs w:val="24"/>
          <w:lang w:val="en-GB"/>
        </w:rPr>
        <w:t xml:space="preserve"> is organized </w:t>
      </w:r>
      <w:r>
        <w:rPr>
          <w:color w:val="000000"/>
          <w:sz w:val="24"/>
          <w:szCs w:val="24"/>
          <w:lang w:val="en-GB"/>
        </w:rPr>
        <w:t>into the directories</w:t>
      </w:r>
      <w:r w:rsidR="005A7A53">
        <w:rPr>
          <w:color w:val="000000"/>
          <w:sz w:val="24"/>
          <w:szCs w:val="24"/>
          <w:lang w:val="en-GB"/>
        </w:rPr>
        <w:t xml:space="preserve"> listed below.</w:t>
      </w:r>
    </w:p>
    <w:p w:rsidR="0040672E" w:rsidRDefault="00375363" w:rsidP="0040672E">
      <w:pPr>
        <w:pStyle w:val="Level11"/>
        <w:numPr>
          <w:ilvl w:val="12"/>
          <w:numId w:val="0"/>
        </w:numPr>
        <w:rPr>
          <w:lang w:val="en-GB"/>
        </w:rPr>
      </w:pPr>
      <w:r>
        <w:rPr>
          <w:i/>
          <w:iCs/>
          <w:noProof/>
        </w:rPr>
        <mc:AlternateContent>
          <mc:Choice Requires="wps">
            <w:drawing>
              <wp:anchor distT="0" distB="0" distL="114300" distR="114300" simplePos="0" relativeHeight="251664384" behindDoc="0" locked="0" layoutInCell="1" allowOverlap="1">
                <wp:simplePos x="0" y="0"/>
                <wp:positionH relativeFrom="column">
                  <wp:posOffset>3357245</wp:posOffset>
                </wp:positionH>
                <wp:positionV relativeFrom="paragraph">
                  <wp:posOffset>79375</wp:posOffset>
                </wp:positionV>
                <wp:extent cx="1333500" cy="318135"/>
                <wp:effectExtent l="33020" t="53975" r="5080" b="8890"/>
                <wp:wrapNone/>
                <wp:docPr id="4"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333500" cy="31813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409B926" id="Line 67" o:spid="_x0000_s1026" style="position:absolute;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4.35pt,6.25pt" to="369.35pt,3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">
                <v:stroke endarrow="block"/>
              </v:line>
            </w:pict>
          </mc:Fallback>
        </mc:AlternateContent>
      </w:r>
    </w:p>
    <w:p w:rsidR="0040672E" w:rsidRPr="0040672E" w:rsidRDefault="00375363" w:rsidP="0040672E">
      <w:pPr>
        <w:pStyle w:val="Level11"/>
        <w:numPr>
          <w:ilvl w:val="12"/>
          <w:numId w:val="0"/>
        </w:numPr>
        <w:rPr>
          <w:i/>
          <w:iCs/>
          <w:lang w:val="en-GB"/>
        </w:rPr>
      </w:pPr>
      <w:r>
        <w:rPr>
          <w:noProof/>
        </w:rPr>
        <mc:AlternateContent>
          <mc:Choice Requires="wps">
            <w:drawing>
              <wp:anchor distT="0" distB="0" distL="114300" distR="114300" simplePos="0" relativeHeight="251662336" behindDoc="0" locked="0" layoutInCell="1" allowOverlap="1">
                <wp:simplePos x="0" y="0"/>
                <wp:positionH relativeFrom="column">
                  <wp:posOffset>4690745</wp:posOffset>
                </wp:positionH>
                <wp:positionV relativeFrom="paragraph">
                  <wp:posOffset>39370</wp:posOffset>
                </wp:positionV>
                <wp:extent cx="1282700" cy="368300"/>
                <wp:effectExtent l="13970" t="8255" r="8255" b="13970"/>
                <wp:wrapNone/>
                <wp:docPr id="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368300"/>
                        </a:xfrm>
                        <a:prstGeom prst="rect">
                          <a:avLst/>
                        </a:prstGeom>
                        <a:solidFill>
                          <a:srgbClr val="FFFFFF"/>
                        </a:solidFill>
                        <a:ln w="9525">
                          <a:solidFill>
                            <a:srgbClr val="000000"/>
                          </a:solidFill>
                          <a:miter lim="800000"/>
                          <a:headEnd/>
                          <a:tailEnd/>
                        </a:ln>
                      </wps:spPr>
                      <wps:txb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7777DE" w:rsidRDefault="007777D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3" o:spid="_x0000_s1040" type="#_x0000_t202" style="position:absolute;margin-left:369.35pt;margin-top:3.1pt;width:101pt;height:2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">
                <v:textbo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Use this text</w:t>
                      </w:r>
                    </w:p>
                    <w:p w:rsidR="007777DE" w:rsidRDefault="007777DE" w:rsidP="006E07D1"/>
                  </w:txbxContent>
                </v:textbox>
              </v:shape>
            </w:pict>
          </mc:Fallback>
        </mc:AlternateContent>
      </w:r>
      <w:r w:rsidR="0040672E" w:rsidRPr="0040672E">
        <w:rPr>
          <w:i/>
          <w:iCs/>
          <w:lang w:val="en-GB"/>
        </w:rPr>
        <w:t>Main report</w:t>
      </w:r>
    </w:p>
    <w:p w:rsidR="0040672E" w:rsidRPr="0040672E" w:rsidRDefault="0040672E" w:rsidP="0040672E">
      <w:pPr>
        <w:pStyle w:val="Level1"/>
        <w:widowControl w:val="0"/>
        <w:autoSpaceDE/>
        <w:autoSpaceDN/>
        <w:adjustRightInd/>
        <w:ind w:left="0"/>
        <w:rPr>
          <w:i/>
          <w:lang w:val="en-GB"/>
        </w:rPr>
      </w:pPr>
      <w:r w:rsidRPr="0040672E">
        <w:rPr>
          <w:i/>
          <w:lang w:val="en-GB"/>
        </w:rPr>
        <w:t xml:space="preserve">Part </w:t>
      </w:r>
      <w:r w:rsidR="00D61DC2">
        <w:rPr>
          <w:i/>
          <w:lang w:val="en-GB"/>
        </w:rPr>
        <w:t>5</w:t>
      </w:r>
      <w:r w:rsidRPr="0040672E">
        <w:rPr>
          <w:i/>
          <w:lang w:val="en-GB"/>
        </w:rPr>
        <w:t>:  Technical documentation</w:t>
      </w:r>
    </w:p>
    <w:p w:rsidR="0040672E" w:rsidRPr="0040672E" w:rsidRDefault="0040672E" w:rsidP="0040672E">
      <w:pPr>
        <w:pStyle w:val="Level11"/>
        <w:numPr>
          <w:ilvl w:val="12"/>
          <w:numId w:val="0"/>
        </w:numPr>
        <w:rPr>
          <w:i/>
          <w:iCs/>
          <w:lang w:val="en-GB"/>
        </w:rPr>
      </w:pPr>
      <w:r>
        <w:rPr>
          <w:i/>
          <w:iCs/>
          <w:lang w:val="en-GB"/>
        </w:rPr>
        <w:t>S</w:t>
      </w:r>
      <w:r w:rsidRPr="0040672E">
        <w:rPr>
          <w:i/>
          <w:iCs/>
          <w:lang w:val="en-GB"/>
        </w:rPr>
        <w:t>oftware</w:t>
      </w:r>
    </w:p>
    <w:p w:rsidR="0040672E" w:rsidRPr="0040672E" w:rsidRDefault="0040672E" w:rsidP="0040672E">
      <w:pPr>
        <w:pStyle w:val="Level1"/>
        <w:widowControl w:val="0"/>
        <w:autoSpaceDE/>
        <w:autoSpaceDN/>
        <w:adjustRightInd/>
        <w:ind w:left="0"/>
        <w:rPr>
          <w:i/>
          <w:lang w:val="en-GB"/>
        </w:rPr>
      </w:pPr>
      <w:r>
        <w:rPr>
          <w:i/>
          <w:iCs/>
          <w:lang w:val="en-GB"/>
        </w:rPr>
        <w:t>R</w:t>
      </w:r>
      <w:r w:rsidRPr="0040672E">
        <w:rPr>
          <w:i/>
          <w:iCs/>
          <w:lang w:val="en-GB"/>
        </w:rPr>
        <w:t>eferences</w:t>
      </w:r>
    </w:p>
    <w:p w:rsidR="0040672E" w:rsidRP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5408" behindDoc="0" locked="0" layoutInCell="1" allowOverlap="1">
                <wp:simplePos x="0" y="0"/>
                <wp:positionH relativeFrom="column">
                  <wp:posOffset>1689100</wp:posOffset>
                </wp:positionH>
                <wp:positionV relativeFrom="paragraph">
                  <wp:posOffset>156210</wp:posOffset>
                </wp:positionV>
                <wp:extent cx="882650" cy="685800"/>
                <wp:effectExtent l="50800" t="54610" r="9525" b="12065"/>
                <wp:wrapNone/>
                <wp:docPr id="2"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882650" cy="6858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23F36B" id="Line 70" o:spid="_x0000_s1026" style="position:absolute;flip:x 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3pt,12.3pt" to="202.5pt,6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">
                <v:stroke endarrow="block"/>
              </v:line>
            </w:pict>
          </mc:Fallback>
        </mc:AlternateContent>
      </w:r>
      <w:r w:rsidR="0040672E">
        <w:rPr>
          <w:i/>
          <w:iCs/>
          <w:lang w:val="en-GB"/>
        </w:rPr>
        <w:t>D</w:t>
      </w:r>
      <w:r w:rsidR="0040672E" w:rsidRPr="0040672E">
        <w:rPr>
          <w:i/>
          <w:iCs/>
          <w:lang w:val="en-GB"/>
        </w:rPr>
        <w:t>atasheets</w:t>
      </w:r>
    </w:p>
    <w:p w:rsidR="0040672E" w:rsidRDefault="00375363" w:rsidP="0040672E">
      <w:pPr>
        <w:pStyle w:val="Level1"/>
        <w:widowControl w:val="0"/>
        <w:autoSpaceDE/>
        <w:autoSpaceDN/>
        <w:adjustRightInd/>
        <w:ind w:left="0"/>
        <w:rPr>
          <w:i/>
          <w:lang w:val="en-GB"/>
        </w:rPr>
      </w:pPr>
      <w:r>
        <w:rPr>
          <w:i/>
          <w:noProof/>
        </w:rPr>
        <mc:AlternateContent>
          <mc:Choice Requires="wps">
            <w:drawing>
              <wp:anchor distT="0" distB="0" distL="114300" distR="114300" simplePos="0" relativeHeight="251663360" behindDoc="0" locked="0" layoutInCell="1" allowOverlap="1">
                <wp:simplePos x="0" y="0"/>
                <wp:positionH relativeFrom="column">
                  <wp:posOffset>2607945</wp:posOffset>
                </wp:positionH>
                <wp:positionV relativeFrom="paragraph">
                  <wp:posOffset>167640</wp:posOffset>
                </wp:positionV>
                <wp:extent cx="1282700" cy="1733550"/>
                <wp:effectExtent l="7620" t="12700" r="5080" b="6350"/>
                <wp:wrapNone/>
                <wp:docPr id="1" name="Text 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2700" cy="1733550"/>
                        </a:xfrm>
                        <a:prstGeom prst="rect">
                          <a:avLst/>
                        </a:prstGeom>
                        <a:solidFill>
                          <a:srgbClr val="FFFFFF"/>
                        </a:solidFill>
                        <a:ln w="9525">
                          <a:solidFill>
                            <a:srgbClr val="000000"/>
                          </a:solidFill>
                          <a:miter lim="800000"/>
                          <a:headEnd/>
                          <a:tailEnd/>
                        </a:ln>
                      </wps:spPr>
                      <wps:txb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7777DE" w:rsidRDefault="007777DE" w:rsidP="006E07D1"/>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4" o:spid="_x0000_s1041" type="#_x0000_t202" style="position:absolute;margin-left:205.35pt;margin-top:13.2pt;width:101pt;height:13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">
                <v:textbox>
                  <w:txbxContent>
                    <w:p w:rsidR="007777DE" w:rsidRPr="00700503" w:rsidRDefault="007777DE" w:rsidP="006E07D1">
                      <w:pPr>
                        <w:widowControl w:val="0"/>
                        <w:rPr>
                          <w:rFonts w:ascii="Bradley Hand ITC" w:hAnsi="Bradley Hand ITC"/>
                          <w:b/>
                          <w:color w:val="FF0000"/>
                          <w:sz w:val="22"/>
                          <w:szCs w:val="22"/>
                        </w:rPr>
                      </w:pPr>
                      <w:r>
                        <w:rPr>
                          <w:rFonts w:ascii="Bradley Hand ITC" w:hAnsi="Bradley Hand ITC"/>
                          <w:b/>
                          <w:color w:val="FF0000"/>
                          <w:sz w:val="22"/>
                          <w:szCs w:val="22"/>
                        </w:rPr>
                        <w:t>indicate the actual directories on your CD here. The minimum required directories are listed in Appendix 4 to the study guide.</w:t>
                      </w:r>
                    </w:p>
                    <w:p w:rsidR="007777DE" w:rsidRDefault="007777DE" w:rsidP="006E07D1"/>
                  </w:txbxContent>
                </v:textbox>
              </v:shape>
            </w:pict>
          </mc:Fallback>
        </mc:AlternateContent>
      </w:r>
      <w:r w:rsidR="0040672E">
        <w:rPr>
          <w:i/>
          <w:lang w:val="en-GB"/>
        </w:rPr>
        <w:t>A</w:t>
      </w:r>
      <w:r w:rsidR="004C067E">
        <w:rPr>
          <w:i/>
          <w:lang w:val="en-GB"/>
        </w:rPr>
        <w:t>uthor</w:t>
      </w:r>
    </w:p>
    <w:p w:rsidR="0004089E" w:rsidRDefault="0004089E" w:rsidP="0040672E">
      <w:pPr>
        <w:pStyle w:val="Level1"/>
        <w:widowControl w:val="0"/>
        <w:autoSpaceDE/>
        <w:autoSpaceDN/>
        <w:adjustRightInd/>
        <w:ind w:left="0"/>
        <w:rPr>
          <w:i/>
          <w:lang w:val="en-GB"/>
        </w:rPr>
      </w:pPr>
      <w:r>
        <w:rPr>
          <w:i/>
          <w:lang w:val="en-GB"/>
        </w:rPr>
        <w:t>Datasets/Raw</w:t>
      </w:r>
    </w:p>
    <w:p w:rsidR="0004089E" w:rsidRDefault="0004089E" w:rsidP="0040672E">
      <w:pPr>
        <w:pStyle w:val="Level1"/>
        <w:widowControl w:val="0"/>
        <w:autoSpaceDE/>
        <w:autoSpaceDN/>
        <w:adjustRightInd/>
        <w:ind w:left="0"/>
        <w:rPr>
          <w:i/>
          <w:lang w:val="en-GB"/>
        </w:rPr>
      </w:pPr>
      <w:r>
        <w:rPr>
          <w:i/>
          <w:lang w:val="en-GB"/>
        </w:rPr>
        <w:t>Datasets/Final</w:t>
      </w:r>
    </w:p>
    <w:sectPr w:rsidR="0004089E" w:rsidSect="00905062">
      <w:headerReference w:type="default" r:id="rId25"/>
      <w:pgSz w:w="11907" w:h="16839" w:code="9"/>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4426" w:rsidRDefault="00F54426">
      <w:r>
        <w:separator/>
      </w:r>
    </w:p>
  </w:endnote>
  <w:endnote w:type="continuationSeparator" w:id="0">
    <w:p w:rsidR="00F54426" w:rsidRDefault="00F544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TypoUpright BT">
    <w:altName w:val="Mistral"/>
    <w:charset w:val="00"/>
    <w:family w:val="script"/>
    <w:pitch w:val="variable"/>
    <w:sig w:usb0="00000001" w:usb1="00000000" w:usb2="00000000" w:usb3="00000000" w:csb0="0000001B" w:csb1="00000000"/>
  </w:font>
  <w:font w:name="Vladimir Script">
    <w:panose1 w:val="03050402040407070305"/>
    <w:charset w:val="00"/>
    <w:family w:val="script"/>
    <w:pitch w:val="variable"/>
    <w:sig w:usb0="00000003" w:usb1="00000000" w:usb2="00000000" w:usb3="00000000" w:csb0="00000001" w:csb1="00000000"/>
  </w:font>
  <w:font w:name="Viner Hand ITC">
    <w:panose1 w:val="03070502030502020203"/>
    <w:charset w:val="00"/>
    <w:family w:val="script"/>
    <w:pitch w:val="variable"/>
    <w:sig w:usb0="00000003" w:usb1="00000000" w:usb2="00000000" w:usb3="00000000" w:csb0="00000001" w:csb1="00000000"/>
  </w:font>
  <w:font w:name="Bradley Hand ITC">
    <w:panose1 w:val="03070402050302030203"/>
    <w:charset w:val="00"/>
    <w:family w:val="script"/>
    <w:pitch w:val="variable"/>
    <w:sig w:usb0="00000003" w:usb1="00000000" w:usb2="00000000" w:usb3="00000000" w:csb0="00000001" w:csb1="00000000"/>
  </w:font>
  <w:font w:name="Times-Roman">
    <w:altName w:val="Times New Roma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77DE" w:rsidRDefault="007777DE" w:rsidP="00E26A1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7777DE" w:rsidRDefault="007777DE" w:rsidP="004C067E">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4C067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7</w:t>
    </w:r>
    <w:r>
      <w:rPr>
        <w:rStyle w:val="PageNumber"/>
      </w:rPr>
      <w:fldChar w:fldCharType="end"/>
    </w:r>
  </w:p>
  <w:p w:rsidR="007777DE" w:rsidRDefault="007777DE" w:rsidP="004C067E">
    <w:pPr>
      <w:pStyle w:val="Footer"/>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E26A12">
    <w:pPr>
      <w:framePr w:wrap="around" w:vAnchor="text" w:hAnchor="margin" w:xAlign="right" w:y="1"/>
      <w:rPr>
        <w:lang w:val="en-GB"/>
      </w:rPr>
    </w:pPr>
    <w:r>
      <w:rPr>
        <w:lang w:val="en-GB"/>
      </w:rPr>
      <w:fldChar w:fldCharType="begin"/>
    </w:r>
    <w:r>
      <w:rPr>
        <w:lang w:val="en-GB"/>
      </w:rPr>
      <w:instrText xml:space="preserve"> PAGE  </w:instrText>
    </w:r>
    <w:r>
      <w:rPr>
        <w:lang w:val="en-GB"/>
      </w:rPr>
      <w:fldChar w:fldCharType="separate"/>
    </w:r>
    <w:r>
      <w:rPr>
        <w:noProof/>
        <w:lang w:val="en-GB"/>
      </w:rPr>
      <w:t>9</w:t>
    </w:r>
    <w:r>
      <w:rPr>
        <w:lang w:val="en-GB"/>
      </w:rPr>
      <w:fldChar w:fldCharType="end"/>
    </w:r>
  </w:p>
  <w:p w:rsidR="007777DE" w:rsidRDefault="007777DE" w:rsidP="00E26A12">
    <w:pPr>
      <w:ind w:right="360"/>
      <w:rPr>
        <w:sz w:val="24"/>
        <w:szCs w:val="24"/>
      </w:rPr>
    </w:pPr>
  </w:p>
  <w:p w:rsidR="007777DE" w:rsidRDefault="007777DE"/>
  <w:p w:rsidR="007777DE" w:rsidRDefault="007777DE"/>
  <w:p w:rsidR="007777DE" w:rsidRDefault="007777DE"/>
  <w:p w:rsidR="007777DE" w:rsidRDefault="007777D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4426" w:rsidRDefault="00F54426">
      <w:r>
        <w:separator/>
      </w:r>
    </w:p>
  </w:footnote>
  <w:footnote w:type="continuationSeparator" w:id="0">
    <w:p w:rsidR="00F54426" w:rsidRDefault="00F544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3: Project Proposal</w:t>
    </w:r>
  </w:p>
  <w:p w:rsidR="007777DE" w:rsidRDefault="007777DE" w:rsidP="00CC6587">
    <w:pPr>
      <w:pStyle w:val="Header"/>
      <w:tabs>
        <w:tab w:val="clear" w:pos="4320"/>
        <w:tab w:val="clear" w:pos="8640"/>
        <w:tab w:val="center" w:pos="4512"/>
        <w:tab w:val="right" w:pos="9025"/>
      </w:tabs>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1. Preamble</w:t>
    </w:r>
  </w:p>
  <w:p w:rsidR="007777DE" w:rsidRDefault="007777DE" w:rsidP="00CC6587">
    <w:pPr>
      <w:pStyle w:val="Header"/>
      <w:tabs>
        <w:tab w:val="clear" w:pos="4320"/>
        <w:tab w:val="clear" w:pos="8640"/>
        <w:tab w:val="center" w:pos="4512"/>
        <w:tab w:val="right" w:pos="9025"/>
      </w:tabs>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2: Summary</w:t>
    </w:r>
  </w:p>
  <w:p w:rsidR="007777DE" w:rsidRDefault="007777DE" w:rsidP="00F053A0">
    <w:pPr>
      <w:pStyle w:val="Header"/>
      <w:tabs>
        <w:tab w:val="clear" w:pos="4320"/>
        <w:tab w:val="clear" w:pos="8640"/>
        <w:tab w:val="center" w:pos="4512"/>
        <w:tab w:val="right" w:pos="9025"/>
      </w:tabs>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M Matusowsky</w:t>
    </w:r>
    <w:r>
      <w:tab/>
    </w:r>
    <w:r>
      <w:tab/>
      <w:t>Part 3: Project Proposal</w:t>
    </w:r>
  </w:p>
  <w:p w:rsidR="007777DE" w:rsidRDefault="007777DE" w:rsidP="00F053A0">
    <w:pPr>
      <w:pStyle w:val="Header"/>
      <w:tabs>
        <w:tab w:val="clear" w:pos="4320"/>
        <w:tab w:val="clear" w:pos="8640"/>
        <w:tab w:val="center" w:pos="4512"/>
        <w:tab w:val="right" w:pos="9025"/>
      </w:tabs>
    </w:pPr>
  </w:p>
  <w:p w:rsidR="007777DE" w:rsidRDefault="007777DE"/>
  <w:p w:rsidR="007777DE" w:rsidRDefault="007777DE"/>
  <w:p w:rsidR="007777DE" w:rsidRDefault="007777DE"/>
  <w:p w:rsidR="007777DE" w:rsidRDefault="007777D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D701B0" w:rsidP="00F053A0">
    <w:pPr>
      <w:pStyle w:val="Header"/>
      <w:tabs>
        <w:tab w:val="clear" w:pos="4320"/>
        <w:tab w:val="clear" w:pos="8640"/>
        <w:tab w:val="center" w:pos="4512"/>
        <w:tab w:val="right" w:pos="9025"/>
      </w:tabs>
    </w:pPr>
    <w:r>
      <w:t>Michael Matusowsky</w:t>
    </w:r>
    <w:r w:rsidR="007777DE">
      <w:tab/>
    </w:r>
    <w:r w:rsidR="007777DE">
      <w:tab/>
      <w:t>Part 4: Main report</w:t>
    </w:r>
  </w:p>
  <w:p w:rsidR="007777DE" w:rsidRDefault="007777DE" w:rsidP="00F053A0">
    <w:pPr>
      <w:pStyle w:val="Header"/>
      <w:tabs>
        <w:tab w:val="clear" w:pos="4320"/>
        <w:tab w:val="clear" w:pos="8640"/>
        <w:tab w:val="center" w:pos="4512"/>
        <w:tab w:val="right" w:pos="9025"/>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4: Main report</w:t>
    </w:r>
  </w:p>
  <w:p w:rsidR="007777DE" w:rsidRDefault="007777DE" w:rsidP="00F053A0">
    <w:pPr>
      <w:pStyle w:val="Header"/>
      <w:tabs>
        <w:tab w:val="clear" w:pos="4320"/>
        <w:tab w:val="clear" w:pos="8640"/>
        <w:tab w:val="center" w:pos="4512"/>
        <w:tab w:val="right" w:pos="9025"/>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777DE" w:rsidRDefault="007777DE" w:rsidP="00F053A0">
    <w:pPr>
      <w:pStyle w:val="Header"/>
      <w:tabs>
        <w:tab w:val="clear" w:pos="4320"/>
        <w:tab w:val="clear" w:pos="8640"/>
        <w:tab w:val="center" w:pos="4512"/>
        <w:tab w:val="right" w:pos="9025"/>
      </w:tabs>
    </w:pPr>
    <w:r>
      <w:t>AB Catt</w:t>
    </w:r>
    <w:r>
      <w:tab/>
    </w:r>
    <w:r>
      <w:tab/>
      <w:t>Part 5: Technical documentation</w:t>
    </w:r>
  </w:p>
  <w:p w:rsidR="007777DE" w:rsidRDefault="007777DE" w:rsidP="00F053A0">
    <w:pPr>
      <w:pStyle w:val="Header"/>
      <w:tabs>
        <w:tab w:val="clear" w:pos="4320"/>
        <w:tab w:val="clear" w:pos="8640"/>
        <w:tab w:val="center" w:pos="4512"/>
        <w:tab w:val="right" w:pos="9025"/>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BFF00394"/>
    <w:lvl w:ilvl="0">
      <w:numFmt w:val="bullet"/>
      <w:lvlText w:val="*"/>
      <w:lvlJc w:val="left"/>
    </w:lvl>
  </w:abstractNum>
  <w:abstractNum w:abstractNumId="1" w15:restartNumberingAfterBreak="0">
    <w:nsid w:val="0B9E5D0D"/>
    <w:multiLevelType w:val="hybridMultilevel"/>
    <w:tmpl w:val="BCE42B50"/>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0C9B5A60"/>
    <w:multiLevelType w:val="hybridMultilevel"/>
    <w:tmpl w:val="F86E597C"/>
    <w:lvl w:ilvl="0" w:tplc="7864241E">
      <w:start w:val="1"/>
      <w:numFmt w:val="decimal"/>
      <w:lvlText w:val="%1."/>
      <w:lvlJc w:val="left"/>
      <w:pPr>
        <w:ind w:left="1134" w:hanging="567"/>
      </w:pPr>
      <w:rPr>
        <w:rFonts w:hint="default"/>
      </w:r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3" w15:restartNumberingAfterBreak="0">
    <w:nsid w:val="21B43F61"/>
    <w:multiLevelType w:val="hybridMultilevel"/>
    <w:tmpl w:val="5804E324"/>
    <w:lvl w:ilvl="0" w:tplc="A5BC917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4" w15:restartNumberingAfterBreak="0">
    <w:nsid w:val="2FAF7F9B"/>
    <w:multiLevelType w:val="hybridMultilevel"/>
    <w:tmpl w:val="BBC28212"/>
    <w:lvl w:ilvl="0" w:tplc="6C0C8DCA">
      <w:start w:val="1"/>
      <w:numFmt w:val="bullet"/>
      <w:lvlText w:val=""/>
      <w:lvlJc w:val="left"/>
      <w:pPr>
        <w:tabs>
          <w:tab w:val="num" w:pos="720"/>
        </w:tabs>
        <w:ind w:left="72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427703C"/>
    <w:multiLevelType w:val="hybridMultilevel"/>
    <w:tmpl w:val="E85E11FE"/>
    <w:lvl w:ilvl="0" w:tplc="1C09000F">
      <w:start w:val="1"/>
      <w:numFmt w:val="decimal"/>
      <w:lvlText w:val="%1."/>
      <w:lvlJc w:val="left"/>
      <w:pPr>
        <w:ind w:left="3600" w:hanging="360"/>
      </w:pPr>
    </w:lvl>
    <w:lvl w:ilvl="1" w:tplc="1C090019" w:tentative="1">
      <w:start w:val="1"/>
      <w:numFmt w:val="lowerLetter"/>
      <w:lvlText w:val="%2."/>
      <w:lvlJc w:val="left"/>
      <w:pPr>
        <w:ind w:left="4320" w:hanging="360"/>
      </w:pPr>
    </w:lvl>
    <w:lvl w:ilvl="2" w:tplc="1C09001B" w:tentative="1">
      <w:start w:val="1"/>
      <w:numFmt w:val="lowerRoman"/>
      <w:lvlText w:val="%3."/>
      <w:lvlJc w:val="right"/>
      <w:pPr>
        <w:ind w:left="5040" w:hanging="180"/>
      </w:pPr>
    </w:lvl>
    <w:lvl w:ilvl="3" w:tplc="1C09000F" w:tentative="1">
      <w:start w:val="1"/>
      <w:numFmt w:val="decimal"/>
      <w:lvlText w:val="%4."/>
      <w:lvlJc w:val="left"/>
      <w:pPr>
        <w:ind w:left="5760" w:hanging="360"/>
      </w:pPr>
    </w:lvl>
    <w:lvl w:ilvl="4" w:tplc="1C090019" w:tentative="1">
      <w:start w:val="1"/>
      <w:numFmt w:val="lowerLetter"/>
      <w:lvlText w:val="%5."/>
      <w:lvlJc w:val="left"/>
      <w:pPr>
        <w:ind w:left="6480" w:hanging="360"/>
      </w:pPr>
    </w:lvl>
    <w:lvl w:ilvl="5" w:tplc="1C09001B" w:tentative="1">
      <w:start w:val="1"/>
      <w:numFmt w:val="lowerRoman"/>
      <w:lvlText w:val="%6."/>
      <w:lvlJc w:val="right"/>
      <w:pPr>
        <w:ind w:left="7200" w:hanging="180"/>
      </w:pPr>
    </w:lvl>
    <w:lvl w:ilvl="6" w:tplc="1C09000F" w:tentative="1">
      <w:start w:val="1"/>
      <w:numFmt w:val="decimal"/>
      <w:lvlText w:val="%7."/>
      <w:lvlJc w:val="left"/>
      <w:pPr>
        <w:ind w:left="7920" w:hanging="360"/>
      </w:pPr>
    </w:lvl>
    <w:lvl w:ilvl="7" w:tplc="1C090019" w:tentative="1">
      <w:start w:val="1"/>
      <w:numFmt w:val="lowerLetter"/>
      <w:lvlText w:val="%8."/>
      <w:lvlJc w:val="left"/>
      <w:pPr>
        <w:ind w:left="8640" w:hanging="360"/>
      </w:pPr>
    </w:lvl>
    <w:lvl w:ilvl="8" w:tplc="1C09001B" w:tentative="1">
      <w:start w:val="1"/>
      <w:numFmt w:val="lowerRoman"/>
      <w:lvlText w:val="%9."/>
      <w:lvlJc w:val="right"/>
      <w:pPr>
        <w:ind w:left="9360" w:hanging="180"/>
      </w:pPr>
    </w:lvl>
  </w:abstractNum>
  <w:abstractNum w:abstractNumId="6" w15:restartNumberingAfterBreak="0">
    <w:nsid w:val="3ABD1654"/>
    <w:multiLevelType w:val="hybridMultilevel"/>
    <w:tmpl w:val="6ED2DD2E"/>
    <w:lvl w:ilvl="0" w:tplc="CD0CC000">
      <w:start w:val="1"/>
      <w:numFmt w:val="decimal"/>
      <w:lvlText w:val="%1."/>
      <w:lvlJc w:val="left"/>
      <w:pPr>
        <w:ind w:left="394" w:hanging="360"/>
      </w:pPr>
      <w:rPr>
        <w:rFonts w:hint="default"/>
      </w:rPr>
    </w:lvl>
    <w:lvl w:ilvl="1" w:tplc="1C090019" w:tentative="1">
      <w:start w:val="1"/>
      <w:numFmt w:val="lowerLetter"/>
      <w:lvlText w:val="%2."/>
      <w:lvlJc w:val="left"/>
      <w:pPr>
        <w:ind w:left="1114" w:hanging="360"/>
      </w:pPr>
    </w:lvl>
    <w:lvl w:ilvl="2" w:tplc="1C09001B" w:tentative="1">
      <w:start w:val="1"/>
      <w:numFmt w:val="lowerRoman"/>
      <w:lvlText w:val="%3."/>
      <w:lvlJc w:val="right"/>
      <w:pPr>
        <w:ind w:left="1834" w:hanging="180"/>
      </w:pPr>
    </w:lvl>
    <w:lvl w:ilvl="3" w:tplc="1C09000F" w:tentative="1">
      <w:start w:val="1"/>
      <w:numFmt w:val="decimal"/>
      <w:lvlText w:val="%4."/>
      <w:lvlJc w:val="left"/>
      <w:pPr>
        <w:ind w:left="2554" w:hanging="360"/>
      </w:pPr>
    </w:lvl>
    <w:lvl w:ilvl="4" w:tplc="1C090019" w:tentative="1">
      <w:start w:val="1"/>
      <w:numFmt w:val="lowerLetter"/>
      <w:lvlText w:val="%5."/>
      <w:lvlJc w:val="left"/>
      <w:pPr>
        <w:ind w:left="3274" w:hanging="360"/>
      </w:pPr>
    </w:lvl>
    <w:lvl w:ilvl="5" w:tplc="1C09001B" w:tentative="1">
      <w:start w:val="1"/>
      <w:numFmt w:val="lowerRoman"/>
      <w:lvlText w:val="%6."/>
      <w:lvlJc w:val="right"/>
      <w:pPr>
        <w:ind w:left="3994" w:hanging="180"/>
      </w:pPr>
    </w:lvl>
    <w:lvl w:ilvl="6" w:tplc="1C09000F" w:tentative="1">
      <w:start w:val="1"/>
      <w:numFmt w:val="decimal"/>
      <w:lvlText w:val="%7."/>
      <w:lvlJc w:val="left"/>
      <w:pPr>
        <w:ind w:left="4714" w:hanging="360"/>
      </w:pPr>
    </w:lvl>
    <w:lvl w:ilvl="7" w:tplc="1C090019" w:tentative="1">
      <w:start w:val="1"/>
      <w:numFmt w:val="lowerLetter"/>
      <w:lvlText w:val="%8."/>
      <w:lvlJc w:val="left"/>
      <w:pPr>
        <w:ind w:left="5434" w:hanging="360"/>
      </w:pPr>
    </w:lvl>
    <w:lvl w:ilvl="8" w:tplc="1C09001B" w:tentative="1">
      <w:start w:val="1"/>
      <w:numFmt w:val="lowerRoman"/>
      <w:lvlText w:val="%9."/>
      <w:lvlJc w:val="right"/>
      <w:pPr>
        <w:ind w:left="6154" w:hanging="180"/>
      </w:pPr>
    </w:lvl>
  </w:abstractNum>
  <w:abstractNum w:abstractNumId="7" w15:restartNumberingAfterBreak="0">
    <w:nsid w:val="44DC6332"/>
    <w:multiLevelType w:val="hybridMultilevel"/>
    <w:tmpl w:val="76E6CD9A"/>
    <w:lvl w:ilvl="0" w:tplc="4BD47FE0">
      <w:start w:val="6"/>
      <w:numFmt w:val="decimal"/>
      <w:lvlText w:val="%1."/>
      <w:lvlJc w:val="left"/>
      <w:pPr>
        <w:ind w:left="1134" w:hanging="567"/>
      </w:pPr>
      <w:rPr>
        <w:rFonts w:hint="default"/>
        <w: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8" w15:restartNumberingAfterBreak="0">
    <w:nsid w:val="4555019E"/>
    <w:multiLevelType w:val="hybridMultilevel"/>
    <w:tmpl w:val="C8D2CB8E"/>
    <w:lvl w:ilvl="0" w:tplc="70980330">
      <w:start w:val="1"/>
      <w:numFmt w:val="upperRoman"/>
      <w:lvlText w:val="%1."/>
      <w:lvlJc w:val="left"/>
      <w:pPr>
        <w:ind w:left="1440" w:hanging="72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9" w15:restartNumberingAfterBreak="0">
    <w:nsid w:val="47EA135B"/>
    <w:multiLevelType w:val="multilevel"/>
    <w:tmpl w:val="703E9E5A"/>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83A74E6"/>
    <w:multiLevelType w:val="hybridMultilevel"/>
    <w:tmpl w:val="7B8C4D0A"/>
    <w:lvl w:ilvl="0" w:tplc="1C09000F">
      <w:start w:val="1"/>
      <w:numFmt w:val="decimal"/>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11" w15:restartNumberingAfterBreak="0">
    <w:nsid w:val="5CB714DC"/>
    <w:multiLevelType w:val="hybridMultilevel"/>
    <w:tmpl w:val="CCCE7BD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2" w15:restartNumberingAfterBreak="0">
    <w:nsid w:val="61BE0610"/>
    <w:multiLevelType w:val="hybridMultilevel"/>
    <w:tmpl w:val="86A862E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77426DF5"/>
    <w:multiLevelType w:val="hybridMultilevel"/>
    <w:tmpl w:val="5504FA36"/>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4" w15:restartNumberingAfterBreak="0">
    <w:nsid w:val="7DE92E2E"/>
    <w:multiLevelType w:val="multilevel"/>
    <w:tmpl w:val="9B2A29C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lvlOverride w:ilvl="0">
      <w:lvl w:ilvl="0">
        <w:start w:val="1"/>
        <w:numFmt w:val="bullet"/>
        <w:lvlText w:val="•"/>
        <w:legacy w:legacy="1" w:legacySpace="0" w:legacyIndent="1"/>
        <w:lvlJc w:val="left"/>
        <w:pPr>
          <w:ind w:left="1" w:hanging="1"/>
        </w:pPr>
        <w:rPr>
          <w:rFonts w:ascii="Times New Roman" w:hAnsi="Times New Roman" w:cs="Times New Roman" w:hint="default"/>
        </w:rPr>
      </w:lvl>
    </w:lvlOverride>
  </w:num>
  <w:num w:numId="2">
    <w:abstractNumId w:val="4"/>
  </w:num>
  <w:num w:numId="3">
    <w:abstractNumId w:val="8"/>
  </w:num>
  <w:num w:numId="4">
    <w:abstractNumId w:val="10"/>
  </w:num>
  <w:num w:numId="5">
    <w:abstractNumId w:val="1"/>
  </w:num>
  <w:num w:numId="6">
    <w:abstractNumId w:val="6"/>
  </w:num>
  <w:num w:numId="7">
    <w:abstractNumId w:val="3"/>
  </w:num>
  <w:num w:numId="8">
    <w:abstractNumId w:val="13"/>
  </w:num>
  <w:num w:numId="9">
    <w:abstractNumId w:val="9"/>
  </w:num>
  <w:num w:numId="10">
    <w:abstractNumId w:val="12"/>
  </w:num>
  <w:num w:numId="11">
    <w:abstractNumId w:val="11"/>
  </w:num>
  <w:num w:numId="12">
    <w:abstractNumId w:val="5"/>
  </w:num>
  <w:num w:numId="13">
    <w:abstractNumId w:val="2"/>
  </w:num>
  <w:num w:numId="14">
    <w:abstractNumId w:val="7"/>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493"/>
    <w:rsid w:val="00000B42"/>
    <w:rsid w:val="00000B57"/>
    <w:rsid w:val="0002663E"/>
    <w:rsid w:val="000276BA"/>
    <w:rsid w:val="0004089E"/>
    <w:rsid w:val="000474FB"/>
    <w:rsid w:val="000520BC"/>
    <w:rsid w:val="00055FF3"/>
    <w:rsid w:val="000804DC"/>
    <w:rsid w:val="00092D9B"/>
    <w:rsid w:val="00092E8C"/>
    <w:rsid w:val="000A7C83"/>
    <w:rsid w:val="000B1528"/>
    <w:rsid w:val="000B70B1"/>
    <w:rsid w:val="000C36D3"/>
    <w:rsid w:val="000C728C"/>
    <w:rsid w:val="000E2121"/>
    <w:rsid w:val="000E2CCD"/>
    <w:rsid w:val="000F311C"/>
    <w:rsid w:val="00112A90"/>
    <w:rsid w:val="001237A1"/>
    <w:rsid w:val="00130E10"/>
    <w:rsid w:val="001357F8"/>
    <w:rsid w:val="00137458"/>
    <w:rsid w:val="00145CF8"/>
    <w:rsid w:val="00173971"/>
    <w:rsid w:val="00175AF6"/>
    <w:rsid w:val="00195551"/>
    <w:rsid w:val="001B562F"/>
    <w:rsid w:val="001B7CD5"/>
    <w:rsid w:val="001C18A9"/>
    <w:rsid w:val="001C3494"/>
    <w:rsid w:val="001D6C88"/>
    <w:rsid w:val="001F22C4"/>
    <w:rsid w:val="001F38B7"/>
    <w:rsid w:val="001F6493"/>
    <w:rsid w:val="00233B37"/>
    <w:rsid w:val="002347F6"/>
    <w:rsid w:val="00235A0B"/>
    <w:rsid w:val="00241688"/>
    <w:rsid w:val="00244A1F"/>
    <w:rsid w:val="00245A78"/>
    <w:rsid w:val="00254E9B"/>
    <w:rsid w:val="00255755"/>
    <w:rsid w:val="00264567"/>
    <w:rsid w:val="002824FC"/>
    <w:rsid w:val="00282C25"/>
    <w:rsid w:val="002874DF"/>
    <w:rsid w:val="002F0D9E"/>
    <w:rsid w:val="002F2D7E"/>
    <w:rsid w:val="003043C8"/>
    <w:rsid w:val="00312C92"/>
    <w:rsid w:val="0033652F"/>
    <w:rsid w:val="003550ED"/>
    <w:rsid w:val="0035741D"/>
    <w:rsid w:val="003629FC"/>
    <w:rsid w:val="00375363"/>
    <w:rsid w:val="003A7CF5"/>
    <w:rsid w:val="003B2585"/>
    <w:rsid w:val="003B5139"/>
    <w:rsid w:val="003C2DC3"/>
    <w:rsid w:val="003C2FE2"/>
    <w:rsid w:val="003E68F2"/>
    <w:rsid w:val="003F2E78"/>
    <w:rsid w:val="00404C08"/>
    <w:rsid w:val="0040672E"/>
    <w:rsid w:val="00410DED"/>
    <w:rsid w:val="004167ED"/>
    <w:rsid w:val="00427C8F"/>
    <w:rsid w:val="0043087A"/>
    <w:rsid w:val="00437E46"/>
    <w:rsid w:val="0046123E"/>
    <w:rsid w:val="00463A77"/>
    <w:rsid w:val="00475B39"/>
    <w:rsid w:val="00482492"/>
    <w:rsid w:val="0048574C"/>
    <w:rsid w:val="00496F68"/>
    <w:rsid w:val="004B06AA"/>
    <w:rsid w:val="004C067E"/>
    <w:rsid w:val="004C180A"/>
    <w:rsid w:val="004C5E65"/>
    <w:rsid w:val="004C6120"/>
    <w:rsid w:val="004D1402"/>
    <w:rsid w:val="004D4C5D"/>
    <w:rsid w:val="004E145E"/>
    <w:rsid w:val="004E1D20"/>
    <w:rsid w:val="004F1FE0"/>
    <w:rsid w:val="005002BE"/>
    <w:rsid w:val="00500487"/>
    <w:rsid w:val="0050307A"/>
    <w:rsid w:val="00514F61"/>
    <w:rsid w:val="0053586D"/>
    <w:rsid w:val="00576E5C"/>
    <w:rsid w:val="00593C10"/>
    <w:rsid w:val="005A7A53"/>
    <w:rsid w:val="005B7905"/>
    <w:rsid w:val="005C7840"/>
    <w:rsid w:val="005D0943"/>
    <w:rsid w:val="00626FB2"/>
    <w:rsid w:val="006319DF"/>
    <w:rsid w:val="0064063C"/>
    <w:rsid w:val="006446E9"/>
    <w:rsid w:val="00673F23"/>
    <w:rsid w:val="00674CF5"/>
    <w:rsid w:val="00681CC5"/>
    <w:rsid w:val="00684E83"/>
    <w:rsid w:val="0069693A"/>
    <w:rsid w:val="00697CFB"/>
    <w:rsid w:val="006A2703"/>
    <w:rsid w:val="006A610C"/>
    <w:rsid w:val="006A62DB"/>
    <w:rsid w:val="006C551C"/>
    <w:rsid w:val="006D4AA3"/>
    <w:rsid w:val="006E060E"/>
    <w:rsid w:val="006E07D1"/>
    <w:rsid w:val="006F041D"/>
    <w:rsid w:val="006F7F2F"/>
    <w:rsid w:val="00700503"/>
    <w:rsid w:val="007007E4"/>
    <w:rsid w:val="00704728"/>
    <w:rsid w:val="00711E59"/>
    <w:rsid w:val="00727E07"/>
    <w:rsid w:val="007361C3"/>
    <w:rsid w:val="00740690"/>
    <w:rsid w:val="007451DE"/>
    <w:rsid w:val="007548C1"/>
    <w:rsid w:val="00761450"/>
    <w:rsid w:val="007718FB"/>
    <w:rsid w:val="00775FC5"/>
    <w:rsid w:val="00776173"/>
    <w:rsid w:val="007777DE"/>
    <w:rsid w:val="007A0146"/>
    <w:rsid w:val="007A02A2"/>
    <w:rsid w:val="007A23D5"/>
    <w:rsid w:val="007B24D7"/>
    <w:rsid w:val="007C4A24"/>
    <w:rsid w:val="007C4FF9"/>
    <w:rsid w:val="007D32DC"/>
    <w:rsid w:val="00800C5C"/>
    <w:rsid w:val="008139D6"/>
    <w:rsid w:val="00832823"/>
    <w:rsid w:val="0083493B"/>
    <w:rsid w:val="00843755"/>
    <w:rsid w:val="0086516B"/>
    <w:rsid w:val="00874244"/>
    <w:rsid w:val="0088492B"/>
    <w:rsid w:val="00892257"/>
    <w:rsid w:val="00896988"/>
    <w:rsid w:val="00897612"/>
    <w:rsid w:val="008C5258"/>
    <w:rsid w:val="008C675A"/>
    <w:rsid w:val="00901C8F"/>
    <w:rsid w:val="00903B34"/>
    <w:rsid w:val="00905062"/>
    <w:rsid w:val="00910774"/>
    <w:rsid w:val="00913B8F"/>
    <w:rsid w:val="00920B32"/>
    <w:rsid w:val="00926CAF"/>
    <w:rsid w:val="009844FA"/>
    <w:rsid w:val="0098742A"/>
    <w:rsid w:val="00996F64"/>
    <w:rsid w:val="009A5099"/>
    <w:rsid w:val="009B054F"/>
    <w:rsid w:val="009B45AC"/>
    <w:rsid w:val="009D0541"/>
    <w:rsid w:val="009D7362"/>
    <w:rsid w:val="009E2975"/>
    <w:rsid w:val="009F6C43"/>
    <w:rsid w:val="00A06744"/>
    <w:rsid w:val="00A11E23"/>
    <w:rsid w:val="00A24121"/>
    <w:rsid w:val="00A32E5C"/>
    <w:rsid w:val="00A36CC4"/>
    <w:rsid w:val="00A45544"/>
    <w:rsid w:val="00A54F71"/>
    <w:rsid w:val="00A72694"/>
    <w:rsid w:val="00A83700"/>
    <w:rsid w:val="00A85585"/>
    <w:rsid w:val="00A903C9"/>
    <w:rsid w:val="00A923E7"/>
    <w:rsid w:val="00AA1900"/>
    <w:rsid w:val="00AC5EC3"/>
    <w:rsid w:val="00AD0DB7"/>
    <w:rsid w:val="00AD10FD"/>
    <w:rsid w:val="00AD2C79"/>
    <w:rsid w:val="00AE508C"/>
    <w:rsid w:val="00AE794F"/>
    <w:rsid w:val="00AF7F43"/>
    <w:rsid w:val="00B00D5B"/>
    <w:rsid w:val="00B37B34"/>
    <w:rsid w:val="00B40216"/>
    <w:rsid w:val="00B52171"/>
    <w:rsid w:val="00B548D6"/>
    <w:rsid w:val="00B7735F"/>
    <w:rsid w:val="00B9095B"/>
    <w:rsid w:val="00B9769B"/>
    <w:rsid w:val="00BC39AD"/>
    <w:rsid w:val="00BC724F"/>
    <w:rsid w:val="00BC7A73"/>
    <w:rsid w:val="00BE6F30"/>
    <w:rsid w:val="00C03283"/>
    <w:rsid w:val="00C10BC4"/>
    <w:rsid w:val="00C1355E"/>
    <w:rsid w:val="00C167BE"/>
    <w:rsid w:val="00C1720E"/>
    <w:rsid w:val="00C20D4E"/>
    <w:rsid w:val="00C308EE"/>
    <w:rsid w:val="00C31D2B"/>
    <w:rsid w:val="00C35A9B"/>
    <w:rsid w:val="00C55FC2"/>
    <w:rsid w:val="00C64048"/>
    <w:rsid w:val="00C7579F"/>
    <w:rsid w:val="00C8505D"/>
    <w:rsid w:val="00C941A5"/>
    <w:rsid w:val="00CA1CC6"/>
    <w:rsid w:val="00CA3972"/>
    <w:rsid w:val="00CB05D7"/>
    <w:rsid w:val="00CC0A5C"/>
    <w:rsid w:val="00CC6587"/>
    <w:rsid w:val="00CD38FF"/>
    <w:rsid w:val="00CE2DAC"/>
    <w:rsid w:val="00CE68D1"/>
    <w:rsid w:val="00D02C77"/>
    <w:rsid w:val="00D1556D"/>
    <w:rsid w:val="00D51EE5"/>
    <w:rsid w:val="00D60D51"/>
    <w:rsid w:val="00D61DC2"/>
    <w:rsid w:val="00D62758"/>
    <w:rsid w:val="00D701B0"/>
    <w:rsid w:val="00DA1D0E"/>
    <w:rsid w:val="00DA3351"/>
    <w:rsid w:val="00DA3B86"/>
    <w:rsid w:val="00DC07C5"/>
    <w:rsid w:val="00DC456E"/>
    <w:rsid w:val="00DC5F3F"/>
    <w:rsid w:val="00DC7837"/>
    <w:rsid w:val="00DE5522"/>
    <w:rsid w:val="00E03665"/>
    <w:rsid w:val="00E10650"/>
    <w:rsid w:val="00E1662D"/>
    <w:rsid w:val="00E25B73"/>
    <w:rsid w:val="00E26A12"/>
    <w:rsid w:val="00E27D07"/>
    <w:rsid w:val="00E37871"/>
    <w:rsid w:val="00E4195C"/>
    <w:rsid w:val="00E41FF2"/>
    <w:rsid w:val="00E47581"/>
    <w:rsid w:val="00E50119"/>
    <w:rsid w:val="00E534AA"/>
    <w:rsid w:val="00E53A0A"/>
    <w:rsid w:val="00E61655"/>
    <w:rsid w:val="00E82823"/>
    <w:rsid w:val="00EA6FA6"/>
    <w:rsid w:val="00EB4249"/>
    <w:rsid w:val="00EC1AE4"/>
    <w:rsid w:val="00EC4D0C"/>
    <w:rsid w:val="00EC6E7A"/>
    <w:rsid w:val="00ED178A"/>
    <w:rsid w:val="00ED17E2"/>
    <w:rsid w:val="00EE7318"/>
    <w:rsid w:val="00EF1A73"/>
    <w:rsid w:val="00EF2229"/>
    <w:rsid w:val="00F021B4"/>
    <w:rsid w:val="00F053A0"/>
    <w:rsid w:val="00F06804"/>
    <w:rsid w:val="00F34718"/>
    <w:rsid w:val="00F524BC"/>
    <w:rsid w:val="00F534AA"/>
    <w:rsid w:val="00F54426"/>
    <w:rsid w:val="00F5512B"/>
    <w:rsid w:val="00F5668E"/>
    <w:rsid w:val="00F7337E"/>
    <w:rsid w:val="00F81ECB"/>
    <w:rsid w:val="00FA64E9"/>
    <w:rsid w:val="00FA655A"/>
    <w:rsid w:val="00FB0344"/>
    <w:rsid w:val="00FB2FE6"/>
    <w:rsid w:val="00FB6EA5"/>
    <w:rsid w:val="00FC4364"/>
    <w:rsid w:val="00FC7644"/>
    <w:rsid w:val="00FE424D"/>
    <w:rsid w:val="00FE6503"/>
    <w:rsid w:val="00FF1451"/>
    <w:rsid w:val="00FF5AD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PlaceType"/>
  <w:shapeDefaults>
    <o:shapedefaults v:ext="edit" spidmax="2049"/>
    <o:shapelayout v:ext="edit">
      <o:idmap v:ext="edit" data="1"/>
    </o:shapelayout>
  </w:shapeDefaults>
  <w:decimalSymbol w:val=","/>
  <w:listSeparator w:val=","/>
  <w14:docId w14:val="27C1B4C5"/>
  <w15:chartTrackingRefBased/>
  <w15:docId w15:val="{7489C5FC-5761-421B-BE5C-B520AC9588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ZA" w:eastAsia="en-ZA"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A72694"/>
    <w:pPr>
      <w:autoSpaceDE w:val="0"/>
      <w:autoSpaceDN w:val="0"/>
      <w:adjustRightInd w:val="0"/>
    </w:pPr>
    <w:rPr>
      <w:lang w:val="en-US" w:eastAsia="en-US"/>
    </w:rPr>
  </w:style>
  <w:style w:type="paragraph" w:styleId="Heading1">
    <w:name w:val="heading 1"/>
    <w:basedOn w:val="Normal"/>
    <w:next w:val="Normal"/>
    <w:link w:val="Heading1Char"/>
    <w:qFormat/>
    <w:rsid w:val="004E145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FB0344"/>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vel1">
    <w:name w:val="Level 1"/>
    <w:rsid w:val="001F6493"/>
    <w:pPr>
      <w:autoSpaceDE w:val="0"/>
      <w:autoSpaceDN w:val="0"/>
      <w:adjustRightInd w:val="0"/>
      <w:ind w:left="720"/>
    </w:pPr>
    <w:rPr>
      <w:sz w:val="24"/>
      <w:szCs w:val="24"/>
      <w:lang w:val="en-US" w:eastAsia="en-US"/>
    </w:rPr>
  </w:style>
  <w:style w:type="paragraph" w:customStyle="1" w:styleId="Level11">
    <w:name w:val="Level 11"/>
    <w:rsid w:val="001F649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pPr>
    <w:rPr>
      <w:sz w:val="24"/>
      <w:szCs w:val="24"/>
      <w:lang w:val="en-US" w:eastAsia="en-US"/>
    </w:rPr>
  </w:style>
  <w:style w:type="paragraph" w:styleId="Header">
    <w:name w:val="header"/>
    <w:basedOn w:val="Normal"/>
    <w:rsid w:val="001F38B7"/>
    <w:pPr>
      <w:tabs>
        <w:tab w:val="center" w:pos="4320"/>
        <w:tab w:val="right" w:pos="8640"/>
      </w:tabs>
    </w:pPr>
  </w:style>
  <w:style w:type="paragraph" w:styleId="Footer">
    <w:name w:val="footer"/>
    <w:basedOn w:val="Normal"/>
    <w:rsid w:val="001F38B7"/>
    <w:pPr>
      <w:tabs>
        <w:tab w:val="center" w:pos="4320"/>
        <w:tab w:val="right" w:pos="8640"/>
      </w:tabs>
    </w:pPr>
  </w:style>
  <w:style w:type="character" w:styleId="PageNumber">
    <w:name w:val="page number"/>
    <w:basedOn w:val="DefaultParagraphFont"/>
    <w:rsid w:val="00E26A12"/>
  </w:style>
  <w:style w:type="table" w:styleId="TableGrid">
    <w:name w:val="Table Grid"/>
    <w:basedOn w:val="TableNormal"/>
    <w:rsid w:val="0087424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514F61"/>
    <w:rPr>
      <w:rFonts w:ascii="Tahoma" w:hAnsi="Tahoma" w:cs="Tahoma"/>
      <w:sz w:val="16"/>
      <w:szCs w:val="16"/>
    </w:rPr>
  </w:style>
  <w:style w:type="character" w:customStyle="1" w:styleId="BalloonTextChar">
    <w:name w:val="Balloon Text Char"/>
    <w:link w:val="BalloonText"/>
    <w:rsid w:val="00514F61"/>
    <w:rPr>
      <w:rFonts w:ascii="Tahoma" w:hAnsi="Tahoma" w:cs="Tahoma"/>
      <w:sz w:val="16"/>
      <w:szCs w:val="16"/>
      <w:lang w:val="en-US" w:eastAsia="en-US"/>
    </w:rPr>
  </w:style>
  <w:style w:type="character" w:styleId="CommentReference">
    <w:name w:val="annotation reference"/>
    <w:rsid w:val="009B054F"/>
    <w:rPr>
      <w:sz w:val="16"/>
      <w:szCs w:val="16"/>
    </w:rPr>
  </w:style>
  <w:style w:type="paragraph" w:styleId="CommentText">
    <w:name w:val="annotation text"/>
    <w:basedOn w:val="Normal"/>
    <w:link w:val="CommentTextChar"/>
    <w:rsid w:val="009B054F"/>
  </w:style>
  <w:style w:type="character" w:customStyle="1" w:styleId="CommentTextChar">
    <w:name w:val="Comment Text Char"/>
    <w:link w:val="CommentText"/>
    <w:rsid w:val="009B054F"/>
    <w:rPr>
      <w:lang w:val="en-US" w:eastAsia="en-US"/>
    </w:rPr>
  </w:style>
  <w:style w:type="paragraph" w:styleId="CommentSubject">
    <w:name w:val="annotation subject"/>
    <w:basedOn w:val="CommentText"/>
    <w:next w:val="CommentText"/>
    <w:link w:val="CommentSubjectChar"/>
    <w:rsid w:val="009B054F"/>
    <w:rPr>
      <w:b/>
      <w:bCs/>
    </w:rPr>
  </w:style>
  <w:style w:type="character" w:customStyle="1" w:styleId="CommentSubjectChar">
    <w:name w:val="Comment Subject Char"/>
    <w:link w:val="CommentSubject"/>
    <w:rsid w:val="009B054F"/>
    <w:rPr>
      <w:b/>
      <w:bCs/>
      <w:lang w:val="en-US" w:eastAsia="en-US"/>
    </w:rPr>
  </w:style>
  <w:style w:type="character" w:customStyle="1" w:styleId="Heading1Char">
    <w:name w:val="Heading 1 Char"/>
    <w:basedOn w:val="DefaultParagraphFont"/>
    <w:link w:val="Heading1"/>
    <w:rsid w:val="004E145E"/>
    <w:rPr>
      <w:rFonts w:asciiTheme="majorHAnsi" w:eastAsiaTheme="majorEastAsia" w:hAnsiTheme="majorHAnsi" w:cstheme="majorBidi"/>
      <w:color w:val="2F5496" w:themeColor="accent1" w:themeShade="BF"/>
      <w:sz w:val="32"/>
      <w:szCs w:val="32"/>
      <w:lang w:val="en-US" w:eastAsia="en-US"/>
    </w:rPr>
  </w:style>
  <w:style w:type="paragraph" w:styleId="TOCHeading">
    <w:name w:val="TOC Heading"/>
    <w:basedOn w:val="Heading1"/>
    <w:next w:val="Normal"/>
    <w:uiPriority w:val="39"/>
    <w:unhideWhenUsed/>
    <w:qFormat/>
    <w:rsid w:val="004E145E"/>
    <w:pPr>
      <w:autoSpaceDE/>
      <w:autoSpaceDN/>
      <w:adjustRightInd/>
      <w:spacing w:line="259" w:lineRule="auto"/>
      <w:outlineLvl w:val="9"/>
    </w:pPr>
  </w:style>
  <w:style w:type="character" w:customStyle="1" w:styleId="Heading2Char">
    <w:name w:val="Heading 2 Char"/>
    <w:basedOn w:val="DefaultParagraphFont"/>
    <w:link w:val="Heading2"/>
    <w:semiHidden/>
    <w:rsid w:val="00FB0344"/>
    <w:rPr>
      <w:rFonts w:asciiTheme="majorHAnsi" w:eastAsiaTheme="majorEastAsia" w:hAnsiTheme="majorHAnsi" w:cstheme="majorBidi"/>
      <w:color w:val="2F5496" w:themeColor="accent1" w:themeShade="BF"/>
      <w:sz w:val="26"/>
      <w:szCs w:val="26"/>
      <w:lang w:val="en-US" w:eastAsia="en-US"/>
    </w:rPr>
  </w:style>
  <w:style w:type="paragraph" w:styleId="ListParagraph">
    <w:name w:val="List Paragraph"/>
    <w:basedOn w:val="Normal"/>
    <w:uiPriority w:val="34"/>
    <w:qFormat/>
    <w:rsid w:val="0043087A"/>
    <w:pPr>
      <w:ind w:left="720"/>
      <w:contextualSpacing/>
    </w:pPr>
  </w:style>
  <w:style w:type="paragraph" w:styleId="BodyText">
    <w:name w:val="Body Text"/>
    <w:basedOn w:val="Normal"/>
    <w:link w:val="BodyTextChar"/>
    <w:uiPriority w:val="1"/>
    <w:qFormat/>
    <w:rsid w:val="0043087A"/>
    <w:pPr>
      <w:widowControl w:val="0"/>
      <w:adjustRightInd/>
    </w:pPr>
    <w:rPr>
      <w:sz w:val="24"/>
      <w:szCs w:val="24"/>
    </w:rPr>
  </w:style>
  <w:style w:type="character" w:customStyle="1" w:styleId="BodyTextChar">
    <w:name w:val="Body Text Char"/>
    <w:basedOn w:val="DefaultParagraphFont"/>
    <w:link w:val="BodyText"/>
    <w:uiPriority w:val="1"/>
    <w:rsid w:val="0043087A"/>
    <w:rPr>
      <w:sz w:val="24"/>
      <w:szCs w:val="24"/>
      <w:lang w:val="en-US" w:eastAsia="en-US"/>
    </w:rPr>
  </w:style>
  <w:style w:type="paragraph" w:styleId="Caption">
    <w:name w:val="caption"/>
    <w:basedOn w:val="Normal"/>
    <w:next w:val="Normal"/>
    <w:unhideWhenUsed/>
    <w:qFormat/>
    <w:rsid w:val="00CC0A5C"/>
    <w:pPr>
      <w:spacing w:after="200"/>
    </w:pPr>
    <w:rPr>
      <w:i/>
      <w:iCs/>
      <w:color w:val="44546A" w:themeColor="text2"/>
      <w:sz w:val="18"/>
      <w:szCs w:val="18"/>
    </w:rPr>
  </w:style>
  <w:style w:type="paragraph" w:customStyle="1" w:styleId="TableParagraph">
    <w:name w:val="Table Paragraph"/>
    <w:basedOn w:val="Normal"/>
    <w:uiPriority w:val="1"/>
    <w:qFormat/>
    <w:rsid w:val="00BC7A73"/>
    <w:pPr>
      <w:widowControl w:val="0"/>
      <w:adjustRightInd/>
      <w:ind w:left="122"/>
    </w:pPr>
    <w:rPr>
      <w:sz w:val="22"/>
      <w:szCs w:val="22"/>
    </w:rPr>
  </w:style>
  <w:style w:type="character" w:styleId="Strong">
    <w:name w:val="Strong"/>
    <w:basedOn w:val="DefaultParagraphFont"/>
    <w:qFormat/>
    <w:rsid w:val="006319DF"/>
    <w:rPr>
      <w:b/>
      <w:bCs/>
    </w:rPr>
  </w:style>
  <w:style w:type="character" w:customStyle="1" w:styleId="text">
    <w:name w:val="text"/>
    <w:basedOn w:val="DefaultParagraphFont"/>
    <w:rsid w:val="006319DF"/>
  </w:style>
  <w:style w:type="character" w:customStyle="1" w:styleId="st">
    <w:name w:val="st"/>
    <w:basedOn w:val="DefaultParagraphFont"/>
    <w:rsid w:val="006319DF"/>
  </w:style>
  <w:style w:type="character" w:styleId="Emphasis">
    <w:name w:val="Emphasis"/>
    <w:basedOn w:val="DefaultParagraphFont"/>
    <w:uiPriority w:val="20"/>
    <w:qFormat/>
    <w:rsid w:val="006319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1123594">
      <w:bodyDiv w:val="1"/>
      <w:marLeft w:val="0"/>
      <w:marRight w:val="0"/>
      <w:marTop w:val="0"/>
      <w:marBottom w:val="0"/>
      <w:divBdr>
        <w:top w:val="none" w:sz="0" w:space="0" w:color="auto"/>
        <w:left w:val="none" w:sz="0" w:space="0" w:color="auto"/>
        <w:bottom w:val="none" w:sz="0" w:space="0" w:color="auto"/>
        <w:right w:val="none" w:sz="0" w:space="0" w:color="auto"/>
      </w:divBdr>
    </w:div>
    <w:div w:id="594900885">
      <w:bodyDiv w:val="1"/>
      <w:marLeft w:val="0"/>
      <w:marRight w:val="0"/>
      <w:marTop w:val="0"/>
      <w:marBottom w:val="0"/>
      <w:divBdr>
        <w:top w:val="none" w:sz="0" w:space="0" w:color="auto"/>
        <w:left w:val="none" w:sz="0" w:space="0" w:color="auto"/>
        <w:bottom w:val="none" w:sz="0" w:space="0" w:color="auto"/>
        <w:right w:val="none" w:sz="0" w:space="0" w:color="auto"/>
      </w:divBdr>
    </w:div>
    <w:div w:id="839154427">
      <w:bodyDiv w:val="1"/>
      <w:marLeft w:val="0"/>
      <w:marRight w:val="0"/>
      <w:marTop w:val="0"/>
      <w:marBottom w:val="0"/>
      <w:divBdr>
        <w:top w:val="none" w:sz="0" w:space="0" w:color="auto"/>
        <w:left w:val="none" w:sz="0" w:space="0" w:color="auto"/>
        <w:bottom w:val="none" w:sz="0" w:space="0" w:color="auto"/>
        <w:right w:val="none" w:sz="0" w:space="0" w:color="auto"/>
      </w:divBdr>
    </w:div>
    <w:div w:id="854345278">
      <w:bodyDiv w:val="1"/>
      <w:marLeft w:val="0"/>
      <w:marRight w:val="0"/>
      <w:marTop w:val="0"/>
      <w:marBottom w:val="0"/>
      <w:divBdr>
        <w:top w:val="none" w:sz="0" w:space="0" w:color="auto"/>
        <w:left w:val="none" w:sz="0" w:space="0" w:color="auto"/>
        <w:bottom w:val="none" w:sz="0" w:space="0" w:color="auto"/>
        <w:right w:val="none" w:sz="0" w:space="0" w:color="auto"/>
      </w:divBdr>
    </w:div>
    <w:div w:id="866678107">
      <w:bodyDiv w:val="1"/>
      <w:marLeft w:val="0"/>
      <w:marRight w:val="0"/>
      <w:marTop w:val="0"/>
      <w:marBottom w:val="0"/>
      <w:divBdr>
        <w:top w:val="none" w:sz="0" w:space="0" w:color="auto"/>
        <w:left w:val="none" w:sz="0" w:space="0" w:color="auto"/>
        <w:bottom w:val="none" w:sz="0" w:space="0" w:color="auto"/>
        <w:right w:val="none" w:sz="0" w:space="0" w:color="auto"/>
      </w:divBdr>
    </w:div>
    <w:div w:id="973297154">
      <w:bodyDiv w:val="1"/>
      <w:marLeft w:val="0"/>
      <w:marRight w:val="0"/>
      <w:marTop w:val="0"/>
      <w:marBottom w:val="0"/>
      <w:divBdr>
        <w:top w:val="none" w:sz="0" w:space="0" w:color="auto"/>
        <w:left w:val="none" w:sz="0" w:space="0" w:color="auto"/>
        <w:bottom w:val="none" w:sz="0" w:space="0" w:color="auto"/>
        <w:right w:val="none" w:sz="0" w:space="0" w:color="auto"/>
      </w:divBdr>
    </w:div>
    <w:div w:id="1314066635">
      <w:bodyDiv w:val="1"/>
      <w:marLeft w:val="0"/>
      <w:marRight w:val="0"/>
      <w:marTop w:val="0"/>
      <w:marBottom w:val="0"/>
      <w:divBdr>
        <w:top w:val="none" w:sz="0" w:space="0" w:color="auto"/>
        <w:left w:val="none" w:sz="0" w:space="0" w:color="auto"/>
        <w:bottom w:val="none" w:sz="0" w:space="0" w:color="auto"/>
        <w:right w:val="none" w:sz="0" w:space="0" w:color="auto"/>
      </w:divBdr>
    </w:div>
    <w:div w:id="1478259688">
      <w:bodyDiv w:val="1"/>
      <w:marLeft w:val="0"/>
      <w:marRight w:val="0"/>
      <w:marTop w:val="0"/>
      <w:marBottom w:val="0"/>
      <w:divBdr>
        <w:top w:val="none" w:sz="0" w:space="0" w:color="auto"/>
        <w:left w:val="none" w:sz="0" w:space="0" w:color="auto"/>
        <w:bottom w:val="none" w:sz="0" w:space="0" w:color="auto"/>
        <w:right w:val="none" w:sz="0" w:space="0" w:color="auto"/>
      </w:divBdr>
    </w:div>
    <w:div w:id="1491167903">
      <w:bodyDiv w:val="1"/>
      <w:marLeft w:val="0"/>
      <w:marRight w:val="0"/>
      <w:marTop w:val="0"/>
      <w:marBottom w:val="0"/>
      <w:divBdr>
        <w:top w:val="none" w:sz="0" w:space="0" w:color="auto"/>
        <w:left w:val="none" w:sz="0" w:space="0" w:color="auto"/>
        <w:bottom w:val="none" w:sz="0" w:space="0" w:color="auto"/>
        <w:right w:val="none" w:sz="0" w:space="0" w:color="auto"/>
      </w:divBdr>
    </w:div>
    <w:div w:id="1594892489">
      <w:bodyDiv w:val="1"/>
      <w:marLeft w:val="0"/>
      <w:marRight w:val="0"/>
      <w:marTop w:val="0"/>
      <w:marBottom w:val="0"/>
      <w:divBdr>
        <w:top w:val="none" w:sz="0" w:space="0" w:color="auto"/>
        <w:left w:val="none" w:sz="0" w:space="0" w:color="auto"/>
        <w:bottom w:val="none" w:sz="0" w:space="0" w:color="auto"/>
        <w:right w:val="none" w:sz="0" w:space="0" w:color="auto"/>
      </w:divBdr>
    </w:div>
    <w:div w:id="185946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jpe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image" Target="media/image7.gif"/><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Ste68</b:Tag>
    <b:SourceType>JournalArticle</b:SourceType>
    <b:Guid>{98D61665-FE50-4465-955D-8307AD878CFA}</b:Guid>
    <b:Title>Calibration curves for thermistors</b:Title>
    <b:Year>1968</b:Year>
    <b:Author>
      <b:Author>
        <b:NameList>
          <b:Person>
            <b:Last>Steinhart</b:Last>
            <b:Middle>S</b:Middle>
            <b:First>John</b:First>
          </b:Person>
          <b:Person>
            <b:Last>Hart</b:Last>
            <b:Middle>R</b:Middle>
            <b:First>Stanley</b:First>
          </b:Person>
        </b:NameList>
      </b:Author>
    </b:Author>
    <b:JournalName>Deep-Sea Research and Oceanographic Abstracts</b:JournalName>
    <b:Pages>497-503</b:Pages>
    <b:Volume>15</b:Volume>
    <b:Issue>4</b:Issue>
    <b:DOI>10.1016/0011-7471(68)90057-0</b:DOI>
    <b:RefOrder>1</b:RefOrder>
  </b:Source>
  <b:Source>
    <b:Tag>Mon89</b:Tag>
    <b:SourceType>ConferenceProceedings</b:SourceType>
    <b:Guid>{7F502A97-14A7-4D3C-9D8D-B24DC5A30A66}</b:Guid>
    <b:Title>Training Feedforward Neural Networks Using Genetic Algorithms</b:Title>
    <b:Year>1989</b:Year>
    <b:Pages>762-767</b:Pages>
    <b:Author>
      <b:Author>
        <b:NameList>
          <b:Person>
            <b:Last>Montana</b:Last>
            <b:Middle>J</b:Middle>
            <b:First>David</b:First>
          </b:Person>
          <b:Person>
            <b:Last>Davis</b:Last>
            <b:First>Lawrence</b:First>
          </b:Person>
        </b:NameList>
      </b:Author>
    </b:Author>
    <b:ConferenceName>Proceedings of the 11th international joint conference on Artificial intelligence</b:ConferenceName>
    <b:City>Detroit, Michigan</b:City>
    <b:RefOrder>2</b:RefOrder>
  </b:Source>
  <b:Source>
    <b:Tag>Backprop</b:Tag>
    <b:SourceType>Book</b:SourceType>
    <b:Guid>{37A18D43-C0AC-4C21-AFE4-7F72361BC530}</b:Guid>
    <b:Author>
      <b:Author>
        <b:NameList>
          <b:Person>
            <b:Last>Macleod</b:Last>
            <b:First>Christopher</b:First>
          </b:Person>
        </b:NameList>
      </b:Author>
    </b:Author>
    <b:Title>An Introduction to Practical Neural Networks and Genetic Algorithms for Engineers and Scientists</b:Title>
    <b:Year>2001</b:Year>
    <b:City>Aberdeen</b:City>
    <b:Publisher>Robert Gordon University</b:Publisher>
    <b:RefOrder>1</b:RefOrder>
  </b:Source>
  <b:Source>
    <b:Tag>GenAlgo</b:Tag>
    <b:SourceType>Book</b:SourceType>
    <b:Guid>{8B2288F9-A0C4-4FFA-8B39-3704C0E881CB}</b:Guid>
    <b:Author>
      <b:Author>
        <b:NameList>
          <b:Person>
            <b:Last>Banzhaf</b:Last>
            <b:First>Wolfgang</b:First>
          </b:Person>
          <b:Person>
            <b:Last>Nordin</b:Last>
            <b:First>Peter</b:First>
          </b:Person>
          <b:Person>
            <b:Last>Keller</b:Last>
            <b:First>Robert</b:First>
          </b:Person>
          <b:Person>
            <b:Last>Francone</b:Last>
            <b:First>Frank</b:First>
          </b:Person>
        </b:NameList>
      </b:Author>
    </b:Author>
    <b:Title>Genetic Programming – An Introduction</b:Title>
    <b:Year>1998</b:Year>
    <b:City>San Francisco</b:City>
    <b:Publisher>Morgan Kaufmann</b:Publisher>
    <b:RefOrder>2</b:RefOrder>
  </b:Source>
  <b:Source>
    <b:Tag>Mic15</b:Tag>
    <b:SourceType>Book</b:SourceType>
    <b:Guid>{907A9927-60B3-47AD-B686-92268CE36352}</b:Guid>
    <b:Title>Neural Networks and Deep Learning</b:Title>
    <b:Year>2015</b:Year>
    <b:Publisher>Determination Press</b:Publisher>
    <b:Author>
      <b:Author>
        <b:NameList>
          <b:Person>
            <b:Last>Neilsen</b:Last>
            <b:First>Michael</b:First>
            <b:Middle>A.</b:Middle>
          </b:Person>
        </b:NameList>
      </b:Author>
    </b:Author>
    <b:RefOrder>3</b:RefOrder>
  </b:Source>
  <b:Source>
    <b:Tag>Dev12</b:Tag>
    <b:SourceType>JournalArticle</b:SourceType>
    <b:Guid>{616FDCB5-EF41-4B26-8AC5-8A5BE5BB2A15}</b:Guid>
    <b:Title>ANN Approach for Weather Prediction</b:Title>
    <b:Year>2012</b:Year>
    <b:JournalName>International Journal of Engineering Trends and Technology</b:JournalName>
    <b:Pages>19-23</b:Pages>
    <b:Volume>3</b:Volume>
    <b:Issue>1</b:Issue>
    <b:Author>
      <b:Author>
        <b:NameList>
          <b:Person>
            <b:Last>Devi</b:Last>
            <b:Middle>Jyosthna</b:Middle>
            <b:First>Ch</b:First>
          </b:Person>
          <b:Person>
            <b:Last>Reddy</b:Last>
            <b:Middle>Syam Prasad</b:Middle>
            <b:First>B</b:First>
          </b:Person>
          <b:Person>
            <b:Last>Kumar</b:Last>
            <b:Middle>Vagdhan</b:Middle>
            <b:First>K</b:First>
          </b:Person>
          <b:Person>
            <b:Last>Reddy</b:Last>
            <b:Middle>Musala</b:Middle>
            <b:First>B</b:First>
          </b:Person>
          <b:Person>
            <b:Last>Nayak</b:Last>
            <b:Middle>Raja</b:Middle>
            <b:First>N</b:First>
          </b:Person>
        </b:NameList>
      </b:Author>
    </b:Author>
    <b:RefOrder>4</b:RefOrder>
  </b:Source>
  <b:Source>
    <b:Tag>Hay07</b:Tag>
    <b:SourceType>JournalArticle</b:SourceType>
    <b:Guid>{761EB3AF-0B6D-40C8-9839-7103437FE0AE}</b:Guid>
    <b:Title>Application of Artificial Neural Networks for Temperature Forecasting</b:Title>
    <b:JournalName>International Journal of Electrical and Computer Engineering</b:JournalName>
    <b:Year>2007</b:Year>
    <b:Pages>662-666</b:Pages>
    <b:Volume>1</b:Volume>
    <b:Issue>4</b:Issue>
    <b:Author>
      <b:Author>
        <b:NameList>
          <b:Person>
            <b:Last>Hayati</b:Last>
            <b:Middle>Mohsen</b:Middle>
          </b:Person>
          <b:Person>
            <b:Last>Mohebi</b:Last>
            <b:First>Zahra</b:First>
          </b:Person>
        </b:NameList>
      </b:Author>
    </b:Author>
    <b:RefOrder>5</b:RefOrder>
  </b:Source>
  <b:Source>
    <b:Tag>Dry04</b:Tag>
    <b:SourceType>InternetSite</b:SourceType>
    <b:Guid>{9EC6A148-34B8-4BEE-8FD2-6E7F27432FBC}</b:Guid>
    <b:Title>Dry Bulb, Wet Bulb and Dew Point Temperatures</b:Title>
    <b:Year>2004</b:Year>
    <b:YearAccessed>2018</b:YearAccessed>
    <b:MonthAccessed>July</b:MonthAccessed>
    <b:DayAccessed>17</b:DayAccessed>
    <b:URL>https://www.engineeringtoolbox.com/dry-wet-bulb-dew-point-air-d_682.html</b:URL>
    <b:Author>
      <b:Author>
        <b:Corporate>Engineering ToolBox</b:Corporate>
      </b:Author>
    </b:Author>
    <b:RefOrder>6</b:RefOrder>
  </b:Source>
  <b:Source>
    <b:Tag>Møl93</b:Tag>
    <b:SourceType>JournalArticle</b:SourceType>
    <b:Guid>{7F3B06AA-21A5-4890-B3A1-08930F2BE9DC}</b:Guid>
    <b:Title>A scaled conjugate gradient algorithm for fast supervised learning</b:Title>
    <b:Year>1993</b:Year>
    <b:JournalName>Neural Networks</b:JournalName>
    <b:Pages>525-533</b:Pages>
    <b:Volume>6</b:Volume>
    <b:Issue>4</b:Issue>
    <b:Author>
      <b:Author>
        <b:NameList>
          <b:Person>
            <b:Last>Møller</b:Last>
            <b:Middle>Fodslette</b:Middle>
            <b:First>Martin</b:First>
          </b:Person>
        </b:NameList>
      </b:Author>
    </b:Author>
    <b:RefOrder>7</b:RefOrder>
  </b:Source>
  <b:Source>
    <b:Tag>Lin80</b:Tag>
    <b:SourceType>JournalArticle</b:SourceType>
    <b:Guid>{805A59AE-F197-4756-AE70-9490E398CB6B}</b:Guid>
    <b:Title>An Algorithm for Vector Quantizer Design</b:Title>
    <b:JournalName>IEEE Transactions on Communications</b:JournalName>
    <b:Year>1980</b:Year>
    <b:Pages>84-95</b:Pages>
    <b:Issue>28</b:Issue>
    <b:ConferenceName>IEEE Transactions on Communications</b:ConferenceName>
    <b:Author>
      <b:Author>
        <b:NameList>
          <b:Person>
            <b:Last>Linde</b:Last>
            <b:First>Y</b:First>
          </b:Person>
          <b:Person>
            <b:Last>Buzo</b:Last>
            <b:First>A</b:First>
          </b:Person>
          <b:Person>
            <b:Last>Gray</b:Last>
            <b:First>R</b:First>
          </b:Person>
        </b:NameList>
      </b:Author>
    </b:Author>
    <b:RefOrder>8</b:RefOrder>
  </b:Source>
  <b:Source>
    <b:Tag>Rua06</b:Tag>
    <b:SourceType>JournalArticle</b:SourceType>
    <b:Guid>{BC54D045-2320-4F8D-86A4-38A8004907ED}</b:Guid>
    <b:Title>Prediction of building’s temperature using neural networks models</b:Title>
    <b:JournalName>energy and buildings</b:JournalName>
    <b:Year>2006</b:Year>
    <b:Pages>682-694</b:Pages>
    <b:Volume>38</b:Volume>
    <b:Issue>6</b:Issue>
    <b:Author>
      <b:Author>
        <b:NameList>
          <b:Person>
            <b:Last>Ruano</b:Last>
            <b:First>A</b:First>
            <b:Middle>E</b:Middle>
          </b:Person>
          <b:Person>
            <b:Last>Crispim</b:Last>
            <b:First>E</b:First>
            <b:Middle>M</b:Middle>
          </b:Person>
          <b:Person>
            <b:Last>Conceição</b:Last>
            <b:First>E</b:First>
            <b:Middle>Z E</b:Middle>
          </b:Person>
          <b:Person>
            <b:Last>Lúcio</b:Last>
            <b:First>M</b:First>
            <b:Middle>M J R</b:Middle>
          </b:Person>
        </b:NameList>
      </b:Author>
    </b:Author>
    <b:RefOrder>9</b:RefOrder>
  </b:Source>
  <b:Source>
    <b:Tag>Lev44</b:Tag>
    <b:SourceType>JournalArticle</b:SourceType>
    <b:Guid>{2E503F99-21E6-4C41-83A1-4B5E5BC6D98C}</b:Guid>
    <b:Title>A method for the solution of certain problems in least</b:Title>
    <b:JournalName>Quarterly Applied Mathematics</b:JournalName>
    <b:Year>1944</b:Year>
    <b:Pages>164-168</b:Pages>
    <b:Volume>2</b:Volume>
    <b:Author>
      <b:Author>
        <b:NameList>
          <b:Person>
            <b:Last>Levenberg</b:Last>
            <b:First>K</b:First>
          </b:Person>
        </b:NameList>
      </b:Author>
    </b:Author>
    <b:RefOrder>10</b:RefOrder>
  </b:Source>
  <b:Source>
    <b:Tag>Mar63</b:Tag>
    <b:SourceType>JournalArticle</b:SourceType>
    <b:Guid>{3BA265C5-163D-4C04-B58E-FBDE0DA766A2}</b:Guid>
    <b:Title>An algorithm for least-squares estimation of nonlinear</b:Title>
    <b:JournalName>SIAM Journal of Applied Mathematics</b:JournalName>
    <b:Year>1963</b:Year>
    <b:Pages>431-441</b:Pages>
    <b:Volume>11</b:Volume>
    <b:Author>
      <b:Author>
        <b:NameList>
          <b:Person>
            <b:Last>Marquardt</b:Last>
            <b:First>D</b:First>
          </b:Person>
        </b:NameList>
      </b:Author>
    </b:Author>
    <b:RefOrder>11</b:RefOrder>
  </b:Source>
</b:Sources>
</file>

<file path=customXml/itemProps1.xml><?xml version="1.0" encoding="utf-8"?>
<ds:datastoreItem xmlns:ds="http://schemas.openxmlformats.org/officeDocument/2006/customXml" ds:itemID="{76200881-2A5A-4F5C-B550-FD64352CDC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1318</TotalTime>
  <Pages>33</Pages>
  <Words>6533</Words>
  <Characters>37240</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University of Pretoria</Company>
  <LinksUpToDate>false</LinksUpToDate>
  <CharactersWithSpaces>43686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Prof JJ Hanekom</dc:creator>
  <cp:keywords/>
  <cp:lastModifiedBy>Michael Matusowsky</cp:lastModifiedBy>
  <cp:revision>53</cp:revision>
  <cp:lastPrinted>2008-09-16T14:40:00Z</cp:lastPrinted>
  <dcterms:created xsi:type="dcterms:W3CDTF">2018-10-09T16:29:00Z</dcterms:created>
  <dcterms:modified xsi:type="dcterms:W3CDTF">2018-10-17T00:57:00Z</dcterms:modified>
</cp:coreProperties>
</file>